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正文：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在用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LABVIEW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进行数据采集分析过程中，一般会用到数据库。在数据量很大的场合，可考虑使用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SQL SERVER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。下面就介绍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LABVIEW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与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SQL SERVER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的连接方法。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连接思路：先在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SQL SERVER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建立自己的数据库，如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MyDB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。然后在操作系统建立</w:t>
      </w:r>
      <w:proofErr w:type="gramStart"/>
      <w:r w:rsidRPr="0014035A">
        <w:rPr>
          <w:rFonts w:ascii="Verdana" w:eastAsia="宋体" w:hAnsi="Verdana" w:cs="宋体"/>
          <w:kern w:val="0"/>
          <w:sz w:val="18"/>
          <w:szCs w:val="18"/>
        </w:rPr>
        <w:t>一</w:t>
      </w:r>
      <w:proofErr w:type="gramEnd"/>
      <w:r w:rsidRPr="0014035A">
        <w:rPr>
          <w:rFonts w:ascii="Verdana" w:eastAsia="宋体" w:hAnsi="Verdana" w:cs="宋体"/>
          <w:kern w:val="0"/>
          <w:sz w:val="18"/>
          <w:szCs w:val="18"/>
        </w:rPr>
        <w:t>数据源（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ODBC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），此数据源的驱动选择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SQL SERVER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，数据源与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SQL SERVER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中的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MyDB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关联。最后在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LABVIEW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中使用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ActiveX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连接到数据源。本文假设用户已经建立</w:t>
      </w:r>
      <w:proofErr w:type="gramStart"/>
      <w:r w:rsidRPr="0014035A">
        <w:rPr>
          <w:rFonts w:ascii="Verdana" w:eastAsia="宋体" w:hAnsi="Verdana" w:cs="宋体"/>
          <w:kern w:val="0"/>
          <w:sz w:val="18"/>
          <w:szCs w:val="18"/>
        </w:rPr>
        <w:t>一</w:t>
      </w:r>
      <w:proofErr w:type="gramEnd"/>
      <w:r w:rsidRPr="0014035A">
        <w:rPr>
          <w:rFonts w:ascii="Verdana" w:eastAsia="宋体" w:hAnsi="Verdana" w:cs="宋体"/>
          <w:kern w:val="0"/>
          <w:sz w:val="18"/>
          <w:szCs w:val="18"/>
        </w:rPr>
        <w:t>数据源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LABVIEWconSQL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，且数据源关联到数据库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MyDB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，包含表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tempDemo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，表格式样式如图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1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5267325" cy="1752600"/>
            <wp:effectExtent l="19050" t="0" r="9525" b="0"/>
            <wp:docPr id="1" name="图片 1" descr="http://p.blog.csdn.net/images/p_blog_csdn_net/laipin7/图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laipin7/图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1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下面介绍详细步骤：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1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．连接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connection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。在后面板放置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Invoke Node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，右键选择属性类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Select Calss/ActiveX/ADOB._Connection,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然后选择其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Messord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为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Open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。创建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Automation Open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节点，再创建</w:t>
      </w:r>
      <w:proofErr w:type="gramStart"/>
      <w:r w:rsidRPr="0014035A">
        <w:rPr>
          <w:rFonts w:ascii="Verdana" w:eastAsia="宋体" w:hAnsi="Verdana" w:cs="宋体"/>
          <w:kern w:val="0"/>
          <w:sz w:val="18"/>
          <w:szCs w:val="18"/>
        </w:rPr>
        <w:t>一</w:t>
      </w:r>
      <w:proofErr w:type="gramEnd"/>
      <w:r w:rsidRPr="0014035A">
        <w:rPr>
          <w:rFonts w:ascii="Verdana" w:eastAsia="宋体" w:hAnsi="Verdana" w:cs="宋体"/>
          <w:kern w:val="0"/>
          <w:sz w:val="18"/>
          <w:szCs w:val="18"/>
        </w:rPr>
        <w:t>constant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，其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Class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也选择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ADOB._Connection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。如图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2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2943225" cy="1771650"/>
            <wp:effectExtent l="19050" t="0" r="9525" b="0"/>
            <wp:docPr id="2" name="图片 2" descr="http://p.blog.csdn.net/images/p_blog_csdn_net/laipin7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laipin7/图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2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2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．在连接成功之后，创建并执行命令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command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。首先配置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Command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属性，在后面板放置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Porperty Node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，关联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Class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为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ADOB._Command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。然后选择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ActiveConnection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。全过程如图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3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4533900" cy="1933575"/>
            <wp:effectExtent l="19050" t="0" r="0" b="0"/>
            <wp:docPr id="3" name="图片 3" descr="http://p.blog.csdn.net/images/p_blog_csdn_net/laipin7/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laipin7/图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3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lastRenderedPageBreak/>
        <w:t>3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．最后对表的记录进行操作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recordset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。因程序较简单，此处不再详细说明，具体示例如图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4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6657975" cy="3467100"/>
            <wp:effectExtent l="19050" t="0" r="9525" b="0"/>
            <wp:docPr id="4" name="图片 4" descr="http://p.blog.csdn.net/images/p_blog_csdn_net/laipin7/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blog.csdn.net/images/p_blog_csdn_net/laipin7/图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4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所有程序如图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5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7010400" cy="3724275"/>
            <wp:effectExtent l="19050" t="0" r="0" b="0"/>
            <wp:docPr id="5" name="图片 5" descr="http://p.blog.csdn.net/images/p_blog_csdn_net/laipin7/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laipin7/图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7000875" cy="3714750"/>
            <wp:effectExtent l="19050" t="0" r="9525" b="0"/>
            <wp:docPr id="6" name="图片 6" descr="http://p.blog.csdn.net/images/p_blog_csdn_net/laipin7/图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laipin7/图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5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程序运行后得到表的前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9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条记录，如图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6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所示：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4695825" cy="2381250"/>
            <wp:effectExtent l="19050" t="0" r="9525" b="0"/>
            <wp:docPr id="7" name="图片 7" descr="http://p.blog.csdn.net/images/p_blog_csdn_net/laipin7/图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laipin7/图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图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6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总结：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本文所述的连接方法是使用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LABVIEW</w:t>
      </w:r>
      <w:proofErr w:type="gramStart"/>
      <w:r w:rsidRPr="0014035A">
        <w:rPr>
          <w:rFonts w:ascii="Verdana" w:eastAsia="宋体" w:hAnsi="Verdana" w:cs="宋体"/>
          <w:kern w:val="0"/>
          <w:sz w:val="18"/>
          <w:szCs w:val="18"/>
        </w:rPr>
        <w:t>最</w:t>
      </w:r>
      <w:proofErr w:type="gramEnd"/>
      <w:r w:rsidRPr="0014035A">
        <w:rPr>
          <w:rFonts w:ascii="Verdana" w:eastAsia="宋体" w:hAnsi="Verdana" w:cs="宋体"/>
          <w:kern w:val="0"/>
          <w:sz w:val="18"/>
          <w:szCs w:val="18"/>
        </w:rPr>
        <w:t>底层的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ActiveX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控件执行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ADO API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。看懂本文需理解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LABVIEW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的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ActiveX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运行机制及有关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ADO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的编程模型。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14035A">
        <w:rPr>
          <w:rFonts w:ascii="Verdana" w:eastAsia="宋体" w:hAnsi="Verdana" w:cs="宋体"/>
          <w:kern w:val="0"/>
          <w:sz w:val="18"/>
          <w:szCs w:val="18"/>
        </w:rPr>
        <w:t>附基本</w:t>
      </w:r>
      <w:proofErr w:type="gramEnd"/>
      <w:r w:rsidRPr="0014035A">
        <w:rPr>
          <w:rFonts w:ascii="Verdana" w:eastAsia="宋体" w:hAnsi="Verdana" w:cs="宋体"/>
          <w:kern w:val="0"/>
          <w:sz w:val="18"/>
          <w:szCs w:val="18"/>
        </w:rPr>
        <w:t>的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ADO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编程模型：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连接到数据源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(Connection)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，并可选择开始一个事务。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可选择创建对象来表示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命令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(Command)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可选择在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SQL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命令中指</w:t>
      </w:r>
      <w:proofErr w:type="gramStart"/>
      <w:r w:rsidRPr="0014035A">
        <w:rPr>
          <w:rFonts w:ascii="Verdana" w:eastAsia="宋体" w:hAnsi="Verdana" w:cs="宋体"/>
          <w:kern w:val="0"/>
          <w:sz w:val="18"/>
          <w:szCs w:val="18"/>
        </w:rPr>
        <w:t>定列</w:t>
      </w:r>
      <w:proofErr w:type="gramEnd"/>
      <w:r w:rsidRPr="0014035A">
        <w:rPr>
          <w:rFonts w:ascii="Verdana" w:eastAsia="宋体" w:hAnsi="Verdana" w:cs="宋体"/>
          <w:kern w:val="0"/>
          <w:sz w:val="18"/>
          <w:szCs w:val="18"/>
        </w:rPr>
        <w:t>、表和值作为变量参数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(Parameter)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执行命令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(Command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、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Connection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或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Recordset)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如果命令按行返回，则将行存储在缓存中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(Recordset)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lastRenderedPageBreak/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可选择创建缓存视图，以便能对数据进行排序、筛选和定位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(Recordset)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通过添加、删除或更改行和列编辑数据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(Recordset)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在适当情况下，使用缓存中的更改内容来更新数据源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(Recordset)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hanging="357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20"/>
          <w:szCs w:val="20"/>
        </w:rPr>
        <w:t>·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如果使用了事务，则可以接受或拒绝在完成事务期间所作的更改。结束事务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 xml:space="preserve"> (Connection)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14035A" w:rsidRPr="0014035A" w:rsidRDefault="0014035A" w:rsidP="0014035A">
      <w:pPr>
        <w:widowControl/>
        <w:ind w:firstLine="42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参考文献：</w:t>
      </w:r>
    </w:p>
    <w:p w:rsidR="0014035A" w:rsidRPr="0014035A" w:rsidRDefault="0014035A" w:rsidP="0014035A">
      <w:pPr>
        <w:widowControl/>
        <w:ind w:hanging="36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1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．</w:t>
      </w:r>
      <w:r w:rsidRPr="001403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4035A">
        <w:rPr>
          <w:rFonts w:ascii="Times New Roman" w:eastAsia="宋体" w:hAnsi="Times New Roman" w:cs="Times New Roman"/>
          <w:kern w:val="0"/>
          <w:sz w:val="14"/>
          <w:szCs w:val="14"/>
        </w:rPr>
        <w:t>程序员参考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Microsoft Corporation. Microsoft ActiveX Data Objects (ADO)</w:t>
      </w:r>
    </w:p>
    <w:p w:rsidR="0014035A" w:rsidRPr="0014035A" w:rsidRDefault="0014035A" w:rsidP="0014035A">
      <w:pPr>
        <w:widowControl/>
        <w:ind w:hanging="36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14035A">
        <w:rPr>
          <w:rFonts w:ascii="Verdana" w:eastAsia="宋体" w:hAnsi="Verdana" w:cs="宋体"/>
          <w:kern w:val="0"/>
          <w:sz w:val="18"/>
          <w:szCs w:val="18"/>
        </w:rPr>
        <w:t>2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．</w:t>
      </w:r>
      <w:r w:rsidRPr="0014035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4035A">
        <w:rPr>
          <w:rFonts w:ascii="Verdana" w:eastAsia="宋体" w:hAnsi="Verdana" w:cs="宋体"/>
          <w:kern w:val="0"/>
          <w:sz w:val="18"/>
          <w:szCs w:val="18"/>
        </w:rPr>
        <w:t>National Instruments Corporation. LabVIEW Help</w:t>
      </w:r>
    </w:p>
    <w:p w:rsidR="0014035A" w:rsidRPr="0014035A" w:rsidRDefault="0014035A" w:rsidP="0014035A">
      <w:pPr>
        <w:widowControl/>
        <w:ind w:firstLine="420"/>
        <w:jc w:val="left"/>
        <w:rPr>
          <w:ins w:id="0" w:author="Unknown"/>
          <w:rFonts w:ascii="Verdana" w:eastAsia="宋体" w:hAnsi="Verdana" w:cs="宋体"/>
          <w:kern w:val="0"/>
          <w:sz w:val="18"/>
          <w:szCs w:val="18"/>
        </w:rPr>
      </w:pPr>
      <w:ins w:id="1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正文：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2" w:author="Unknown"/>
          <w:rFonts w:ascii="Verdana" w:eastAsia="宋体" w:hAnsi="Verdana" w:cs="宋体"/>
          <w:kern w:val="0"/>
          <w:sz w:val="18"/>
          <w:szCs w:val="18"/>
        </w:rPr>
      </w:pPr>
      <w:ins w:id="3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在用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LABVIEW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进行数据采集分析过程中，一般会用到数据库。在数据量很大的场合，可考虑使用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SQL SERVER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。下面就介绍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LABVIEW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与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SQL SERVER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的连接方法。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4" w:author="Unknown"/>
          <w:rFonts w:ascii="Verdana" w:eastAsia="宋体" w:hAnsi="Verdana" w:cs="宋体"/>
          <w:kern w:val="0"/>
          <w:sz w:val="18"/>
          <w:szCs w:val="18"/>
        </w:rPr>
      </w:pPr>
      <w:ins w:id="5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连接思路：先在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SQL SERVER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建立自己的数据库，如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MyDB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。然后在操作系统建立</w:t>
        </w:r>
        <w:proofErr w:type="gramStart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一</w:t>
        </w:r>
        <w:proofErr w:type="gramEnd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数据源（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ODBC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），此数据源的驱动选择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SQL SERVER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，数据源与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SQL SERVER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中的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MyDB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关联。最后在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LABVIEW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中使用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ActiveX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连接到数据源。本文假设用户已经建立</w:t>
        </w:r>
        <w:proofErr w:type="gramStart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一</w:t>
        </w:r>
        <w:proofErr w:type="gramEnd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数据源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LABVIEWconSQL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，且数据源关联到数据库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MyDB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，包含表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tempDemo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，表格式样式如图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1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6" w:author="Unknown"/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5267325" cy="1752600"/>
            <wp:effectExtent l="19050" t="0" r="9525" b="0"/>
            <wp:docPr id="12" name="图片 12" descr="http://p.blog.csdn.net/images/p_blog_csdn_net/laipin7/图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.blog.csdn.net/images/p_blog_csdn_net/laipin7/图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ins w:id="7" w:author="Unknown"/>
          <w:rFonts w:ascii="Verdana" w:eastAsia="宋体" w:hAnsi="Verdana" w:cs="宋体"/>
          <w:kern w:val="0"/>
          <w:sz w:val="18"/>
          <w:szCs w:val="18"/>
        </w:rPr>
      </w:pPr>
      <w:ins w:id="8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1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9" w:author="Unknown"/>
          <w:rFonts w:ascii="Verdana" w:eastAsia="宋体" w:hAnsi="Verdana" w:cs="宋体"/>
          <w:kern w:val="0"/>
          <w:sz w:val="18"/>
          <w:szCs w:val="18"/>
        </w:rPr>
      </w:pPr>
      <w:ins w:id="10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下面介绍详细步骤：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11" w:author="Unknown"/>
          <w:rFonts w:ascii="Verdana" w:eastAsia="宋体" w:hAnsi="Verdana" w:cs="宋体"/>
          <w:kern w:val="0"/>
          <w:sz w:val="18"/>
          <w:szCs w:val="18"/>
        </w:rPr>
      </w:pPr>
      <w:ins w:id="12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1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．连接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connection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。在后面板放置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Invoke Node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，右键选择属性类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Select Calss/ActiveX/ADOB._Connection,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然后选择其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Messord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为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Open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。创建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Automation Open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节点，再创建</w:t>
        </w:r>
        <w:proofErr w:type="gramStart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一</w:t>
        </w:r>
        <w:proofErr w:type="gramEnd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constant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，其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Class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也选择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ADOB._Connection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。如图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2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13" w:author="Unknown"/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2943225" cy="1771650"/>
            <wp:effectExtent l="19050" t="0" r="9525" b="0"/>
            <wp:docPr id="13" name="图片 13" descr="http://p.blog.csdn.net/images/p_blog_csdn_net/laipin7/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.blog.csdn.net/images/p_blog_csdn_net/laipin7/图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ins w:id="14" w:author="Unknown"/>
          <w:rFonts w:ascii="Verdana" w:eastAsia="宋体" w:hAnsi="Verdana" w:cs="宋体"/>
          <w:kern w:val="0"/>
          <w:sz w:val="18"/>
          <w:szCs w:val="18"/>
        </w:rPr>
      </w:pPr>
      <w:ins w:id="15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2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16" w:author="Unknown"/>
          <w:rFonts w:ascii="Verdana" w:eastAsia="宋体" w:hAnsi="Verdana" w:cs="宋体"/>
          <w:kern w:val="0"/>
          <w:sz w:val="18"/>
          <w:szCs w:val="18"/>
        </w:rPr>
      </w:pPr>
      <w:ins w:id="17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2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．在连接成功之后，创建并执行命令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command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。首先配置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Command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属性，在后面板放置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Porperty Node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，关联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Class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为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ADOB._Command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。然后选择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ActiveConnection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。全过程如图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3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18" w:author="Unknown"/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4533900" cy="1933575"/>
            <wp:effectExtent l="19050" t="0" r="0" b="0"/>
            <wp:docPr id="14" name="图片 14" descr="http://p.blog.csdn.net/images/p_blog_csdn_net/laipin7/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.blog.csdn.net/images/p_blog_csdn_net/laipin7/图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ins w:id="19" w:author="Unknown"/>
          <w:rFonts w:ascii="Verdana" w:eastAsia="宋体" w:hAnsi="Verdana" w:cs="宋体"/>
          <w:kern w:val="0"/>
          <w:sz w:val="18"/>
          <w:szCs w:val="18"/>
        </w:rPr>
      </w:pPr>
      <w:ins w:id="20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3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21" w:author="Unknown"/>
          <w:rFonts w:ascii="Verdana" w:eastAsia="宋体" w:hAnsi="Verdana" w:cs="宋体"/>
          <w:kern w:val="0"/>
          <w:sz w:val="18"/>
          <w:szCs w:val="18"/>
        </w:rPr>
      </w:pPr>
      <w:ins w:id="22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3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．最后对表的记录进行操作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recordset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。因程序较简单，此处不再详细说明，具体示例如图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4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23" w:author="Unknown"/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6657975" cy="3467100"/>
            <wp:effectExtent l="19050" t="0" r="9525" b="0"/>
            <wp:docPr id="15" name="图片 15" descr="http://p.blog.csdn.net/images/p_blog_csdn_net/laipin7/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.blog.csdn.net/images/p_blog_csdn_net/laipin7/图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ins w:id="24" w:author="Unknown"/>
          <w:rFonts w:ascii="Verdana" w:eastAsia="宋体" w:hAnsi="Verdana" w:cs="宋体"/>
          <w:kern w:val="0"/>
          <w:sz w:val="18"/>
          <w:szCs w:val="18"/>
        </w:rPr>
      </w:pPr>
      <w:ins w:id="25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4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26" w:author="Unknown"/>
          <w:rFonts w:ascii="Verdana" w:eastAsia="宋体" w:hAnsi="Verdana" w:cs="宋体"/>
          <w:kern w:val="0"/>
          <w:sz w:val="18"/>
          <w:szCs w:val="18"/>
        </w:rPr>
      </w:pPr>
      <w:ins w:id="27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所有程序如图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5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28" w:author="Unknown"/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7010400" cy="3724275"/>
            <wp:effectExtent l="19050" t="0" r="0" b="0"/>
            <wp:docPr id="16" name="图片 16" descr="http://p.blog.csdn.net/images/p_blog_csdn_net/laipin7/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.blog.csdn.net/images/p_blog_csdn_net/laipin7/图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left"/>
        <w:rPr>
          <w:ins w:id="29" w:author="Unknown"/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drawing>
          <wp:inline distT="0" distB="0" distL="0" distR="0">
            <wp:extent cx="7000875" cy="3714750"/>
            <wp:effectExtent l="19050" t="0" r="9525" b="0"/>
            <wp:docPr id="17" name="图片 17" descr="http://p.blog.csdn.net/images/p_blog_csdn_net/laipin7/图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.blog.csdn.net/images/p_blog_csdn_net/laipin7/图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jc w:val="center"/>
        <w:rPr>
          <w:ins w:id="30" w:author="Unknown"/>
          <w:rFonts w:ascii="Verdana" w:eastAsia="宋体" w:hAnsi="Verdana" w:cs="宋体"/>
          <w:kern w:val="0"/>
          <w:sz w:val="18"/>
          <w:szCs w:val="18"/>
        </w:rPr>
      </w:pPr>
      <w:ins w:id="31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5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32" w:author="Unknown"/>
          <w:rFonts w:ascii="Verdana" w:eastAsia="宋体" w:hAnsi="Verdana" w:cs="宋体"/>
          <w:kern w:val="0"/>
          <w:sz w:val="18"/>
          <w:szCs w:val="18"/>
        </w:rPr>
      </w:pPr>
      <w:ins w:id="33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程序运行后得到表的前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9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条记录，如图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6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所示：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34" w:author="Unknown"/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4695825" cy="2381250"/>
            <wp:effectExtent l="19050" t="0" r="9525" b="0"/>
            <wp:docPr id="18" name="图片 18" descr="http://p.blog.csdn.net/images/p_blog_csdn_net/laipin7/图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.blog.csdn.net/images/p_blog_csdn_net/laipin7/图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5A" w:rsidRPr="0014035A" w:rsidRDefault="0014035A" w:rsidP="0014035A">
      <w:pPr>
        <w:widowControl/>
        <w:ind w:firstLine="420"/>
        <w:jc w:val="center"/>
        <w:rPr>
          <w:ins w:id="35" w:author="Unknown"/>
          <w:rFonts w:ascii="Verdana" w:eastAsia="宋体" w:hAnsi="Verdana" w:cs="宋体"/>
          <w:kern w:val="0"/>
          <w:sz w:val="18"/>
          <w:szCs w:val="18"/>
        </w:rPr>
      </w:pPr>
      <w:ins w:id="36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图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6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37" w:author="Unknown"/>
          <w:rFonts w:ascii="Verdana" w:eastAsia="宋体" w:hAnsi="Verdana" w:cs="宋体"/>
          <w:kern w:val="0"/>
          <w:sz w:val="18"/>
          <w:szCs w:val="18"/>
        </w:rPr>
      </w:pPr>
      <w:ins w:id="38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总结：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39" w:author="Unknown"/>
          <w:rFonts w:ascii="Verdana" w:eastAsia="宋体" w:hAnsi="Verdana" w:cs="宋体"/>
          <w:kern w:val="0"/>
          <w:sz w:val="18"/>
          <w:szCs w:val="18"/>
        </w:rPr>
      </w:pPr>
      <w:ins w:id="40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本文所述的连接方法是使用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LABVIEW</w:t>
        </w:r>
        <w:proofErr w:type="gramStart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最</w:t>
        </w:r>
        <w:proofErr w:type="gramEnd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底层的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ActiveX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控件执行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ADO API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。看懂本文需理解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LABVIEW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的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ActiveX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运行机制及有关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ADO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的编程模型。</w:t>
        </w:r>
      </w:ins>
    </w:p>
    <w:p w:rsidR="0014035A" w:rsidRPr="0014035A" w:rsidRDefault="0014035A" w:rsidP="0014035A">
      <w:pPr>
        <w:widowControl/>
        <w:ind w:firstLine="420"/>
        <w:jc w:val="left"/>
        <w:rPr>
          <w:ins w:id="41" w:author="Unknown"/>
          <w:rFonts w:ascii="Verdana" w:eastAsia="宋体" w:hAnsi="Verdana" w:cs="宋体"/>
          <w:kern w:val="0"/>
          <w:sz w:val="18"/>
          <w:szCs w:val="18"/>
        </w:rPr>
      </w:pPr>
      <w:proofErr w:type="gramStart"/>
      <w:ins w:id="42" w:author="Unknown">
        <w:r w:rsidRPr="0014035A">
          <w:rPr>
            <w:rFonts w:ascii="Verdana" w:eastAsia="宋体" w:hAnsi="Verdana" w:cs="宋体"/>
            <w:kern w:val="0"/>
            <w:sz w:val="18"/>
            <w:szCs w:val="18"/>
          </w:rPr>
          <w:t>附基本</w:t>
        </w:r>
        <w:proofErr w:type="gramEnd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的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ADO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编程模型：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43" w:author="Unknown"/>
          <w:rFonts w:ascii="Verdana" w:eastAsia="宋体" w:hAnsi="Verdana" w:cs="宋体"/>
          <w:kern w:val="0"/>
          <w:sz w:val="18"/>
          <w:szCs w:val="18"/>
        </w:rPr>
      </w:pPr>
      <w:ins w:id="44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连接到数据源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(Connection)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，并可选择开始一个事务。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45" w:author="Unknown"/>
          <w:rFonts w:ascii="Verdana" w:eastAsia="宋体" w:hAnsi="Verdana" w:cs="宋体"/>
          <w:kern w:val="0"/>
          <w:sz w:val="18"/>
          <w:szCs w:val="18"/>
        </w:rPr>
      </w:pPr>
      <w:ins w:id="46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可选择创建对象来表示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SQL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命令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(Command)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47" w:author="Unknown"/>
          <w:rFonts w:ascii="Verdana" w:eastAsia="宋体" w:hAnsi="Verdana" w:cs="宋体"/>
          <w:kern w:val="0"/>
          <w:sz w:val="18"/>
          <w:szCs w:val="18"/>
        </w:rPr>
      </w:pPr>
      <w:ins w:id="48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可选择在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SQL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命令中指</w:t>
        </w:r>
        <w:proofErr w:type="gramStart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定列</w:t>
        </w:r>
        <w:proofErr w:type="gramEnd"/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、表和值作为变量参数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(Parameter)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49" w:author="Unknown"/>
          <w:rFonts w:ascii="Verdana" w:eastAsia="宋体" w:hAnsi="Verdana" w:cs="宋体"/>
          <w:kern w:val="0"/>
          <w:sz w:val="18"/>
          <w:szCs w:val="18"/>
        </w:rPr>
      </w:pPr>
      <w:ins w:id="50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执行命令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(Command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、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Connection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或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Recordset)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51" w:author="Unknown"/>
          <w:rFonts w:ascii="Verdana" w:eastAsia="宋体" w:hAnsi="Verdana" w:cs="宋体"/>
          <w:kern w:val="0"/>
          <w:sz w:val="18"/>
          <w:szCs w:val="18"/>
        </w:rPr>
      </w:pPr>
      <w:ins w:id="52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如果命令按行返回，则将行存储在缓存中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(Recordset)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53" w:author="Unknown"/>
          <w:rFonts w:ascii="Verdana" w:eastAsia="宋体" w:hAnsi="Verdana" w:cs="宋体"/>
          <w:kern w:val="0"/>
          <w:sz w:val="18"/>
          <w:szCs w:val="18"/>
        </w:rPr>
      </w:pPr>
      <w:ins w:id="54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可选择创建缓存视图，以便能对数据进行排序、筛选和定位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(Recordset)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55" w:author="Unknown"/>
          <w:rFonts w:ascii="Verdana" w:eastAsia="宋体" w:hAnsi="Verdana" w:cs="宋体"/>
          <w:kern w:val="0"/>
          <w:sz w:val="18"/>
          <w:szCs w:val="18"/>
        </w:rPr>
      </w:pPr>
      <w:ins w:id="56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通过添加、删除或更改行和列编辑数据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(Recordset)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57" w:author="Unknown"/>
          <w:rFonts w:ascii="Verdana" w:eastAsia="宋体" w:hAnsi="Verdana" w:cs="宋体"/>
          <w:kern w:val="0"/>
          <w:sz w:val="18"/>
          <w:szCs w:val="18"/>
        </w:rPr>
      </w:pPr>
      <w:ins w:id="58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在适当情况下，使用缓存中的更改内容来更新数据源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(Recordset)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。</w:t>
        </w:r>
      </w:ins>
    </w:p>
    <w:p w:rsidR="0014035A" w:rsidRPr="0014035A" w:rsidRDefault="0014035A" w:rsidP="0014035A">
      <w:pPr>
        <w:widowControl/>
        <w:ind w:hanging="357"/>
        <w:jc w:val="left"/>
        <w:rPr>
          <w:ins w:id="59" w:author="Unknown"/>
          <w:rFonts w:ascii="Verdana" w:eastAsia="宋体" w:hAnsi="Verdana" w:cs="宋体"/>
          <w:kern w:val="0"/>
          <w:sz w:val="18"/>
          <w:szCs w:val="18"/>
        </w:rPr>
      </w:pPr>
      <w:ins w:id="60" w:author="Unknown">
        <w:r w:rsidRPr="0014035A">
          <w:rPr>
            <w:rFonts w:ascii="Verdana" w:eastAsia="宋体" w:hAnsi="Verdana" w:cs="宋体"/>
            <w:kern w:val="0"/>
            <w:sz w:val="20"/>
            <w:szCs w:val="20"/>
          </w:rPr>
          <w:t>·</w:t>
        </w:r>
        <w:r w:rsidRPr="0014035A">
          <w:rPr>
            <w:rFonts w:ascii="Times New Roman" w:eastAsia="宋体" w:hAnsi="Times New Roman" w:cs="Times New Roman"/>
            <w:kern w:val="0"/>
            <w:sz w:val="14"/>
            <w:szCs w:val="14"/>
          </w:rPr>
          <w:t xml:space="preserve"> 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>如果使用了事务，则可以接受或拒绝在完成事务期间所作的更改。结束事务</w:t>
        </w:r>
        <w:r w:rsidRPr="0014035A">
          <w:rPr>
            <w:rFonts w:ascii="Verdana" w:eastAsia="宋体" w:hAnsi="Verdana" w:cs="宋体"/>
            <w:kern w:val="0"/>
            <w:sz w:val="18"/>
            <w:szCs w:val="18"/>
          </w:rPr>
          <w:t xml:space="preserve"> (Connection</w:t>
        </w:r>
      </w:ins>
    </w:p>
    <w:p w:rsidR="009F4D63" w:rsidRDefault="009F4D63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>
      <w:r>
        <w:rPr>
          <w:szCs w:val="21"/>
        </w:rPr>
        <w:t>ODBC</w:t>
      </w:r>
      <w:r>
        <w:rPr>
          <w:szCs w:val="21"/>
        </w:rPr>
        <w:t>连接</w:t>
      </w:r>
      <w:r>
        <w:rPr>
          <w:szCs w:val="21"/>
        </w:rPr>
        <w:br/>
      </w:r>
      <w:r>
        <w:rPr>
          <w:vanish/>
          <w:szCs w:val="21"/>
        </w:rPr>
        <w:t>&amp; E2 t2 n5 \! [/ o</w:t>
      </w:r>
      <w:r>
        <w:rPr>
          <w:szCs w:val="21"/>
        </w:rPr>
        <w:t>适合数据库类型</w:t>
      </w:r>
      <w:r>
        <w:rPr>
          <w:szCs w:val="21"/>
        </w:rPr>
        <w:t xml:space="preserve"> </w:t>
      </w:r>
      <w:r>
        <w:rPr>
          <w:szCs w:val="21"/>
        </w:rPr>
        <w:t>连接方式</w:t>
      </w:r>
      <w:r>
        <w:rPr>
          <w:color w:val="FFFFFF"/>
          <w:sz w:val="15"/>
          <w:szCs w:val="15"/>
        </w:rPr>
        <w:t>9 x4 [9 g- t4 t# \* Q: Z</w:t>
      </w:r>
      <w:r>
        <w:rPr>
          <w:szCs w:val="21"/>
        </w:rPr>
        <w:br/>
        <w:t>access  "Driver={microsoft access driver(*.mdb)};dbq=*.mdb;uid=admin;pwd=pass;"</w:t>
      </w:r>
      <w:r>
        <w:rPr>
          <w:szCs w:val="21"/>
        </w:rPr>
        <w:br/>
      </w:r>
      <w:r>
        <w:rPr>
          <w:vanish/>
          <w:szCs w:val="21"/>
        </w:rPr>
        <w:t>9 e# k/ y4 L1 h3 x' n0 _</w:t>
      </w:r>
      <w:r>
        <w:rPr>
          <w:szCs w:val="21"/>
        </w:rPr>
        <w:t>dBase  "Driver={microsoft dbase driver(*.dbf)};driverid=277;dbq=------------;"</w:t>
      </w:r>
      <w:r>
        <w:rPr>
          <w:szCs w:val="21"/>
        </w:rPr>
        <w:br/>
      </w:r>
      <w:r>
        <w:rPr>
          <w:vanish/>
          <w:szCs w:val="21"/>
        </w:rPr>
        <w:t>, P&amp; ]# P% }5 y- ]3 M</w:t>
      </w:r>
      <w:r>
        <w:rPr>
          <w:szCs w:val="21"/>
        </w:rPr>
        <w:t>oracle  "Driver={microsoft odbc for oracle};server=oraclesever.world;uid=admin;pwd=pass;"</w:t>
      </w:r>
      <w:r>
        <w:rPr>
          <w:color w:val="FFFFFF"/>
          <w:sz w:val="15"/>
          <w:szCs w:val="15"/>
        </w:rPr>
        <w:t>3 d  ]3 A" [4 ?# ~&amp; g- ~</w:t>
      </w:r>
      <w:r>
        <w:rPr>
          <w:szCs w:val="21"/>
        </w:rPr>
        <w:br/>
        <w:t>MSSQL server  "Driver={</w:t>
      </w:r>
      <w:r>
        <w:rPr>
          <w:b/>
          <w:bCs/>
          <w:color w:val="FF0000"/>
          <w:szCs w:val="21"/>
        </w:rPr>
        <w:t>sql</w:t>
      </w:r>
      <w:r>
        <w:rPr>
          <w:szCs w:val="21"/>
        </w:rPr>
        <w:t xml:space="preserve"> server};server=servername;database=dbname;uid=sa;pwd=pass;"</w:t>
      </w:r>
      <w:r>
        <w:rPr>
          <w:szCs w:val="21"/>
        </w:rPr>
        <w:br/>
      </w:r>
      <w:r>
        <w:rPr>
          <w:vanish/>
          <w:szCs w:val="21"/>
        </w:rPr>
        <w:t>7 s9 h* D0 E$ K, b+ }. k</w:t>
      </w:r>
      <w:r>
        <w:rPr>
          <w:szCs w:val="21"/>
        </w:rPr>
        <w:t>Provider=SQLOLEDB.1;Integrated Security=SSPI;Persist Security Info=False;Initial Catalog=%DBNAME%;Data Source=%SERVER%</w:t>
      </w:r>
      <w:r>
        <w:rPr>
          <w:szCs w:val="21"/>
        </w:rPr>
        <w:br/>
      </w:r>
      <w:r>
        <w:rPr>
          <w:vanish/>
          <w:szCs w:val="21"/>
        </w:rPr>
        <w:t># l9 f1 i2 c9 f" Y, G7 b2 I- L% r</w:t>
      </w:r>
      <w:r>
        <w:rPr>
          <w:szCs w:val="21"/>
        </w:rPr>
        <w:t>MS text  "Driver={microsoft text driver(*.txt; *.csv)};dbq=-----;extensions=asc,csv,tab,txt;Persist SecurityInfo=false;"</w:t>
      </w:r>
      <w:r>
        <w:rPr>
          <w:szCs w:val="21"/>
        </w:rPr>
        <w:br/>
      </w:r>
      <w:r>
        <w:rPr>
          <w:vanish/>
          <w:szCs w:val="21"/>
        </w:rPr>
        <w:t>5 v. H6 R: {/ D3 o7 a3 |</w:t>
      </w:r>
      <w:r>
        <w:rPr>
          <w:szCs w:val="21"/>
        </w:rPr>
        <w:t>Visual Foxpro  "Driver={microsoft Visual Foxpro driver};sourcetype=DBC;sourceDB=*.dbc;Exclusive=No;"</w:t>
      </w:r>
      <w:r>
        <w:rPr>
          <w:szCs w:val="21"/>
        </w:rPr>
        <w:br/>
      </w:r>
      <w:r>
        <w:rPr>
          <w:vanish/>
          <w:szCs w:val="21"/>
        </w:rPr>
        <w:t>6 J8 |" ^4 K! W8 S4 k</w:t>
      </w:r>
      <w:r>
        <w:rPr>
          <w:szCs w:val="21"/>
        </w:rPr>
        <w:t>MySQL  "Driver={my</w:t>
      </w:r>
      <w:r>
        <w:rPr>
          <w:b/>
          <w:bCs/>
          <w:color w:val="FF0000"/>
          <w:szCs w:val="21"/>
        </w:rPr>
        <w:t>sql</w:t>
      </w:r>
      <w:r>
        <w:rPr>
          <w:szCs w:val="21"/>
        </w:rPr>
        <w:t>};database=yourdatabase;uid=username;pwd=yourpassword;option=16386;"</w:t>
      </w:r>
      <w:r>
        <w:rPr>
          <w:color w:val="FFFFFF"/>
          <w:sz w:val="15"/>
          <w:szCs w:val="15"/>
        </w:rPr>
        <w:t>4 c1 Y% }! ^, C- u/ R</w:t>
      </w:r>
      <w:r>
        <w:rPr>
          <w:szCs w:val="21"/>
        </w:rPr>
        <w:br/>
        <w:t>SQLite  "Driver={SQLite3 ODBC Driver};Database=D:\SQLite\*.db"</w:t>
      </w:r>
      <w:r>
        <w:rPr>
          <w:color w:val="FFFFFF"/>
          <w:sz w:val="15"/>
          <w:szCs w:val="15"/>
        </w:rPr>
        <w:t>2 j; d8 T; B5 e8 D+ \&amp; i' ?- x</w:t>
      </w:r>
      <w:r>
        <w:rPr>
          <w:szCs w:val="21"/>
        </w:rPr>
        <w:br/>
        <w:t>PostgreSQL  "Driver={PostgreSQL ANSI};server=127.0.0.1;uid=admin;pwd=pass;database=databaseName"</w:t>
      </w:r>
      <w:r>
        <w:rPr>
          <w:color w:val="FFFFFF"/>
          <w:sz w:val="15"/>
          <w:szCs w:val="15"/>
        </w:rPr>
        <w:t>" f" z5 m( q! ]5 t8 P! b4 _/ K</w:t>
      </w:r>
      <w:r>
        <w:rPr>
          <w:szCs w:val="21"/>
        </w:rPr>
        <w:br/>
        <w:t>OLEDB</w:t>
      </w:r>
      <w:r>
        <w:rPr>
          <w:szCs w:val="21"/>
        </w:rPr>
        <w:t>连接</w:t>
      </w:r>
      <w:r>
        <w:rPr>
          <w:color w:val="FFFFFF"/>
          <w:sz w:val="15"/>
          <w:szCs w:val="15"/>
        </w:rPr>
        <w:t>  S% Y' ~: h2 j7 g&amp; C$ k</w:t>
      </w:r>
      <w:r>
        <w:rPr>
          <w:szCs w:val="21"/>
        </w:rPr>
        <w:br/>
      </w:r>
      <w:r>
        <w:rPr>
          <w:szCs w:val="21"/>
        </w:rPr>
        <w:t>适合的数据库类型</w:t>
      </w:r>
      <w:r>
        <w:rPr>
          <w:szCs w:val="21"/>
        </w:rPr>
        <w:t xml:space="preserve"> </w:t>
      </w:r>
      <w:r>
        <w:rPr>
          <w:szCs w:val="21"/>
        </w:rPr>
        <w:t>连接方式</w:t>
      </w:r>
      <w:r>
        <w:rPr>
          <w:szCs w:val="21"/>
        </w:rPr>
        <w:br/>
      </w:r>
      <w:r>
        <w:rPr>
          <w:vanish/>
          <w:szCs w:val="21"/>
        </w:rPr>
        <w:t>1 u9 j) M" p4 Z. M  a- R1 @- ~7 u1 {$ E</w:t>
      </w:r>
      <w:r>
        <w:rPr>
          <w:szCs w:val="21"/>
        </w:rPr>
        <w:t>access  "Provider=microsoft.jet.oledb.4.0;data source=your_database_path;user id=admin;password=pass;"</w:t>
      </w:r>
      <w:r>
        <w:rPr>
          <w:szCs w:val="21"/>
        </w:rPr>
        <w:br/>
      </w:r>
      <w:r>
        <w:rPr>
          <w:vanish/>
          <w:szCs w:val="21"/>
        </w:rPr>
        <w:t>7 J/ K% D8 J! y" D1 Y/ J</w:t>
      </w:r>
      <w:r>
        <w:rPr>
          <w:szCs w:val="21"/>
        </w:rPr>
        <w:t>oracle  "Provider=OraOLEDB.Oracle;data source=dbname;user id=admin;password=pass;"</w:t>
      </w:r>
      <w:r>
        <w:rPr>
          <w:szCs w:val="21"/>
        </w:rPr>
        <w:br/>
      </w:r>
      <w:r w:rsidRPr="00B201D4">
        <w:rPr>
          <w:vanish/>
          <w:szCs w:val="21"/>
          <w:highlight w:val="lightGray"/>
        </w:rPr>
        <w:t>; @$ I+ D4 ^7 S</w:t>
      </w:r>
      <w:r w:rsidRPr="00B201D4">
        <w:rPr>
          <w:szCs w:val="21"/>
          <w:highlight w:val="lightGray"/>
        </w:rPr>
        <w:t>MS SQL Server  "</w:t>
      </w:r>
      <w:bookmarkStart w:id="61" w:name="OLE_LINK1"/>
      <w:r w:rsidRPr="00B201D4">
        <w:rPr>
          <w:szCs w:val="21"/>
          <w:highlight w:val="lightGray"/>
        </w:rPr>
        <w:t>Provider=SQLOLEDB;</w:t>
      </w:r>
      <w:bookmarkEnd w:id="61"/>
      <w:r w:rsidRPr="00B201D4">
        <w:rPr>
          <w:szCs w:val="21"/>
          <w:highlight w:val="lightGray"/>
        </w:rPr>
        <w:t>data source=machinename;initial catalog=dbname;userid=sa;password=pass;"</w:t>
      </w:r>
      <w:bookmarkStart w:id="62" w:name="_GoBack"/>
      <w:bookmarkEnd w:id="62"/>
      <w:r>
        <w:rPr>
          <w:szCs w:val="21"/>
        </w:rPr>
        <w:br/>
      </w:r>
      <w:r>
        <w:rPr>
          <w:vanish/>
          <w:szCs w:val="21"/>
        </w:rPr>
        <w:t>. g7 A! A; D( y- |* W</w:t>
      </w:r>
      <w:r>
        <w:rPr>
          <w:szCs w:val="21"/>
        </w:rPr>
        <w:t xml:space="preserve">MS text  "Provider=microsof.jet.oledb.4.0;data source=your_path;Extended Properties'text;FMT=Delimited'" </w:t>
      </w:r>
      <w:r>
        <w:rPr>
          <w:szCs w:val="21"/>
        </w:rPr>
        <w:br/>
      </w:r>
      <w:r>
        <w:rPr>
          <w:vanish/>
          <w:szCs w:val="21"/>
        </w:rPr>
        <w:t>9 `3 y8 N! t3 h</w:t>
      </w:r>
      <w:r>
        <w:rPr>
          <w:szCs w:val="21"/>
        </w:rPr>
        <w:t>补充</w:t>
      </w:r>
      <w:r>
        <w:rPr>
          <w:szCs w:val="21"/>
        </w:rPr>
        <w:t xml:space="preserve">: </w:t>
      </w:r>
      <w:r>
        <w:rPr>
          <w:szCs w:val="21"/>
        </w:rPr>
        <w:t>如果你用的是</w:t>
      </w:r>
      <w:r>
        <w:rPr>
          <w:szCs w:val="21"/>
        </w:rPr>
        <w:t>SQL2008</w:t>
      </w:r>
      <w:r>
        <w:rPr>
          <w:szCs w:val="21"/>
        </w:rPr>
        <w:t>专业版</w:t>
      </w:r>
      <w:r>
        <w:rPr>
          <w:szCs w:val="21"/>
        </w:rPr>
        <w:t xml:space="preserve">, </w:t>
      </w:r>
      <w:r>
        <w:rPr>
          <w:szCs w:val="21"/>
        </w:rPr>
        <w:t>在数据库名字后面加上</w:t>
      </w:r>
      <w:r>
        <w:rPr>
          <w:szCs w:val="21"/>
        </w:rPr>
        <w:t>\SQLEXPRESS</w:t>
      </w:r>
      <w:r>
        <w:rPr>
          <w:szCs w:val="21"/>
        </w:rPr>
        <w:t>试试</w:t>
      </w:r>
      <w:r>
        <w:rPr>
          <w:szCs w:val="21"/>
        </w:rPr>
        <w:t>.</w:t>
      </w:r>
    </w:p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73219C" w:rsidRPr="0073219C" w:rsidRDefault="0073219C" w:rsidP="007321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Arial" w:eastAsia="宋体" w:hAnsi="Arial" w:cs="Arial"/>
          <w:kern w:val="0"/>
          <w:szCs w:val="21"/>
        </w:rPr>
        <w:lastRenderedPageBreak/>
        <w:t>在</w:t>
      </w:r>
      <w:r w:rsidRPr="0073219C">
        <w:rPr>
          <w:rFonts w:ascii="Arial" w:eastAsia="宋体" w:hAnsi="Arial" w:cs="Arial"/>
          <w:kern w:val="0"/>
          <w:szCs w:val="21"/>
        </w:rPr>
        <w:t>LabVIEW</w:t>
      </w:r>
      <w:r w:rsidRPr="0073219C">
        <w:rPr>
          <w:rFonts w:ascii="Arial" w:eastAsia="宋体" w:hAnsi="Arial" w:cs="Arial"/>
          <w:kern w:val="0"/>
          <w:szCs w:val="21"/>
        </w:rPr>
        <w:t>中设置菜单</w:t>
      </w:r>
      <w:r w:rsidRPr="0073219C">
        <w:rPr>
          <w:rFonts w:ascii="Arial" w:eastAsia="宋体" w:hAnsi="Arial" w:cs="Arial"/>
          <w:kern w:val="0"/>
          <w:szCs w:val="21"/>
        </w:rPr>
        <w:t xml:space="preserve"> </w:t>
      </w:r>
    </w:p>
    <w:p w:rsidR="0073219C" w:rsidRPr="0073219C" w:rsidRDefault="0073219C" w:rsidP="007321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Arial" w:eastAsia="宋体" w:hAnsi="Arial" w:cs="Arial"/>
          <w:kern w:val="0"/>
          <w:szCs w:val="21"/>
        </w:rPr>
        <w:t>一、普通菜单</w:t>
      </w:r>
      <w:r w:rsidRPr="0073219C">
        <w:rPr>
          <w:rFonts w:ascii="Arial" w:eastAsia="宋体" w:hAnsi="Arial" w:cs="Arial"/>
          <w:kern w:val="0"/>
          <w:szCs w:val="21"/>
        </w:rPr>
        <w:br/>
      </w:r>
      <w:r w:rsidRPr="0073219C">
        <w:rPr>
          <w:rFonts w:ascii="Arial" w:eastAsia="宋体" w:hAnsi="Arial" w:cs="Arial"/>
          <w:kern w:val="0"/>
          <w:szCs w:val="21"/>
        </w:rPr>
        <w:t>如果</w:t>
      </w:r>
      <w:r w:rsidRPr="0073219C">
        <w:rPr>
          <w:rFonts w:ascii="Arial" w:eastAsia="宋体" w:hAnsi="Arial" w:cs="Arial"/>
          <w:kern w:val="0"/>
          <w:szCs w:val="21"/>
        </w:rPr>
        <w:t>VI</w:t>
      </w:r>
      <w:r w:rsidRPr="0073219C">
        <w:rPr>
          <w:rFonts w:ascii="Arial" w:eastAsia="宋体" w:hAnsi="Arial" w:cs="Arial"/>
          <w:kern w:val="0"/>
          <w:szCs w:val="21"/>
        </w:rPr>
        <w:t>的窗口外观设置中选择了</w:t>
      </w:r>
      <w:r w:rsidRPr="0073219C">
        <w:rPr>
          <w:rFonts w:ascii="Arial" w:eastAsia="宋体" w:hAnsi="Arial" w:cs="Arial"/>
          <w:kern w:val="0"/>
          <w:szCs w:val="21"/>
        </w:rPr>
        <w:t>“Show menu bar”</w:t>
      </w:r>
      <w:r w:rsidRPr="0073219C">
        <w:rPr>
          <w:rFonts w:ascii="Arial" w:eastAsia="宋体" w:hAnsi="Arial" w:cs="Arial"/>
          <w:kern w:val="0"/>
          <w:szCs w:val="21"/>
        </w:rPr>
        <w:t>，</w:t>
      </w:r>
      <w:r w:rsidRPr="0073219C">
        <w:rPr>
          <w:rFonts w:ascii="Arial" w:eastAsia="宋体" w:hAnsi="Arial" w:cs="Arial"/>
          <w:kern w:val="0"/>
          <w:szCs w:val="21"/>
        </w:rPr>
        <w:t>VI</w:t>
      </w:r>
      <w:r w:rsidRPr="0073219C">
        <w:rPr>
          <w:rFonts w:ascii="Arial" w:eastAsia="宋体" w:hAnsi="Arial" w:cs="Arial"/>
          <w:kern w:val="0"/>
          <w:szCs w:val="21"/>
        </w:rPr>
        <w:t>在运行时会在前面板窗口中显示菜单条，默认的菜单是</w:t>
      </w:r>
      <w:r w:rsidRPr="0073219C">
        <w:rPr>
          <w:rFonts w:ascii="Arial" w:eastAsia="宋体" w:hAnsi="Arial" w:cs="Arial"/>
          <w:kern w:val="0"/>
          <w:szCs w:val="21"/>
        </w:rPr>
        <w:t>LabVIEW</w:t>
      </w:r>
      <w:r w:rsidRPr="0073219C">
        <w:rPr>
          <w:rFonts w:ascii="Arial" w:eastAsia="宋体" w:hAnsi="Arial" w:cs="Arial"/>
          <w:kern w:val="0"/>
          <w:szCs w:val="21"/>
        </w:rPr>
        <w:t>的标准菜单，为了适应使用的需要，我们可以定制个性化的运行菜单，并在程序中对用户的菜单</w:t>
      </w:r>
      <w:proofErr w:type="gramStart"/>
      <w:r w:rsidRPr="0073219C">
        <w:rPr>
          <w:rFonts w:ascii="Arial" w:eastAsia="宋体" w:hAnsi="Arial" w:cs="Arial"/>
          <w:kern w:val="0"/>
          <w:szCs w:val="21"/>
        </w:rPr>
        <w:t>作出</w:t>
      </w:r>
      <w:proofErr w:type="gramEnd"/>
      <w:r w:rsidRPr="0073219C">
        <w:rPr>
          <w:rFonts w:ascii="Arial" w:eastAsia="宋体" w:hAnsi="Arial" w:cs="Arial"/>
          <w:kern w:val="0"/>
          <w:szCs w:val="21"/>
        </w:rPr>
        <w:t>响应。定制菜单可以在编辑程序时通过对话框进行设置，也可以在程序运行过程中通过编程实现。</w:t>
      </w:r>
    </w:p>
    <w:p w:rsidR="0073219C" w:rsidRPr="0073219C" w:rsidRDefault="0073219C" w:rsidP="007321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Arial" w:eastAsia="宋体" w:hAnsi="Arial" w:cs="Arial"/>
          <w:kern w:val="0"/>
          <w:szCs w:val="21"/>
        </w:rPr>
        <w:t>使用菜单命令</w:t>
      </w:r>
      <w:r w:rsidRPr="0073219C">
        <w:rPr>
          <w:rFonts w:ascii="Arial" w:eastAsia="宋体" w:hAnsi="Arial" w:cs="Arial"/>
          <w:kern w:val="0"/>
          <w:szCs w:val="21"/>
        </w:rPr>
        <w:t>“Edit —Run —Time Menu”</w:t>
      </w:r>
      <w:r w:rsidRPr="0073219C">
        <w:rPr>
          <w:rFonts w:ascii="Arial" w:eastAsia="宋体" w:hAnsi="Arial" w:cs="Arial"/>
          <w:kern w:val="0"/>
          <w:szCs w:val="21"/>
        </w:rPr>
        <w:t>弹出菜单编辑器如图所示。</w:t>
      </w:r>
      <w:r w:rsidRPr="0073219C">
        <w:rPr>
          <w:rFonts w:ascii="Arial" w:eastAsia="宋体" w:hAnsi="Arial" w:cs="Arial"/>
          <w:kern w:val="0"/>
          <w:szCs w:val="21"/>
        </w:rPr>
        <w:t> </w:t>
      </w:r>
    </w:p>
    <w:p w:rsidR="0073219C" w:rsidRPr="0073219C" w:rsidRDefault="0073219C" w:rsidP="007321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宋体" w:eastAsia="宋体" w:hAnsi="宋体" w:cs="宋体"/>
          <w:kern w:val="0"/>
          <w:szCs w:val="21"/>
        </w:rPr>
        <w:br/>
      </w:r>
      <w:r w:rsidRPr="0073219C">
        <w:rPr>
          <w:rFonts w:ascii="Arial" w:eastAsia="宋体" w:hAnsi="Arial" w:cs="Arial"/>
          <w:kern w:val="0"/>
          <w:szCs w:val="21"/>
        </w:rPr>
        <w:t>菜单编辑器打开</w:t>
      </w:r>
      <w:proofErr w:type="gramStart"/>
      <w:r w:rsidRPr="0073219C">
        <w:rPr>
          <w:rFonts w:ascii="Arial" w:eastAsia="宋体" w:hAnsi="Arial" w:cs="Arial"/>
          <w:kern w:val="0"/>
          <w:szCs w:val="21"/>
        </w:rPr>
        <w:t>时工具</w:t>
      </w:r>
      <w:proofErr w:type="gramEnd"/>
      <w:r w:rsidRPr="0073219C">
        <w:rPr>
          <w:rFonts w:ascii="Arial" w:eastAsia="宋体" w:hAnsi="Arial" w:cs="Arial"/>
          <w:kern w:val="0"/>
          <w:szCs w:val="21"/>
        </w:rPr>
        <w:t>条的</w:t>
      </w:r>
      <w:r w:rsidRPr="0073219C">
        <w:rPr>
          <w:rFonts w:ascii="Arial" w:eastAsia="宋体" w:hAnsi="Arial" w:cs="Arial"/>
          <w:kern w:val="0"/>
          <w:szCs w:val="21"/>
        </w:rPr>
        <w:t>Item Type </w:t>
      </w:r>
      <w:r w:rsidRPr="0073219C">
        <w:rPr>
          <w:rFonts w:ascii="Arial" w:eastAsia="宋体" w:hAnsi="Arial" w:cs="Arial"/>
          <w:kern w:val="0"/>
          <w:szCs w:val="21"/>
        </w:rPr>
        <w:t>下拉列表中显示的是</w:t>
      </w:r>
      <w:r w:rsidRPr="0073219C">
        <w:rPr>
          <w:rFonts w:ascii="Arial" w:eastAsia="宋体" w:hAnsi="Arial" w:cs="Arial"/>
          <w:kern w:val="0"/>
          <w:szCs w:val="21"/>
        </w:rPr>
        <w:t>Default</w:t>
      </w:r>
      <w:r w:rsidRPr="0073219C">
        <w:rPr>
          <w:rFonts w:ascii="Arial" w:eastAsia="宋体" w:hAnsi="Arial" w:cs="Arial"/>
          <w:kern w:val="0"/>
          <w:szCs w:val="21"/>
        </w:rPr>
        <w:t>选项，表示当前菜单是</w:t>
      </w:r>
      <w:r w:rsidRPr="0073219C">
        <w:rPr>
          <w:rFonts w:ascii="Arial" w:eastAsia="宋体" w:hAnsi="Arial" w:cs="Arial"/>
          <w:kern w:val="0"/>
          <w:szCs w:val="21"/>
        </w:rPr>
        <w:t>LabVIEW</w:t>
      </w:r>
      <w:r w:rsidRPr="0073219C">
        <w:rPr>
          <w:rFonts w:ascii="Arial" w:eastAsia="宋体" w:hAnsi="Arial" w:cs="Arial"/>
          <w:kern w:val="0"/>
          <w:szCs w:val="21"/>
        </w:rPr>
        <w:t>的标准菜单，编辑器中的其它各项功能不可使用。下拉列表中的</w:t>
      </w:r>
      <w:r w:rsidRPr="0073219C">
        <w:rPr>
          <w:rFonts w:ascii="Arial" w:eastAsia="宋体" w:hAnsi="Arial" w:cs="Arial"/>
          <w:kern w:val="0"/>
          <w:szCs w:val="21"/>
        </w:rPr>
        <w:t>Minimal</w:t>
      </w:r>
      <w:r w:rsidRPr="0073219C">
        <w:rPr>
          <w:rFonts w:ascii="Arial" w:eastAsia="宋体" w:hAnsi="Arial" w:cs="Arial"/>
          <w:kern w:val="0"/>
          <w:szCs w:val="21"/>
        </w:rPr>
        <w:t>选项，表示使用</w:t>
      </w:r>
      <w:r w:rsidRPr="0073219C">
        <w:rPr>
          <w:rFonts w:ascii="Arial" w:eastAsia="宋体" w:hAnsi="Arial" w:cs="Arial"/>
          <w:kern w:val="0"/>
          <w:szCs w:val="21"/>
        </w:rPr>
        <w:t>LabVIEW</w:t>
      </w:r>
      <w:r w:rsidRPr="0073219C">
        <w:rPr>
          <w:rFonts w:ascii="Arial" w:eastAsia="宋体" w:hAnsi="Arial" w:cs="Arial"/>
          <w:kern w:val="0"/>
          <w:szCs w:val="21"/>
        </w:rPr>
        <w:t>标准菜单中的常用选项。如果需要定制</w:t>
      </w:r>
      <w:r w:rsidRPr="0073219C">
        <w:rPr>
          <w:rFonts w:ascii="Arial" w:eastAsia="宋体" w:hAnsi="Arial" w:cs="Arial"/>
          <w:kern w:val="0"/>
          <w:szCs w:val="21"/>
        </w:rPr>
        <w:t>VI</w:t>
      </w:r>
      <w:r w:rsidRPr="0073219C">
        <w:rPr>
          <w:rFonts w:ascii="Arial" w:eastAsia="宋体" w:hAnsi="Arial" w:cs="Arial"/>
          <w:kern w:val="0"/>
          <w:szCs w:val="21"/>
        </w:rPr>
        <w:t>运行菜单则要选择</w:t>
      </w:r>
      <w:r w:rsidRPr="0073219C">
        <w:rPr>
          <w:rFonts w:ascii="Arial" w:eastAsia="宋体" w:hAnsi="Arial" w:cs="Arial"/>
          <w:kern w:val="0"/>
          <w:szCs w:val="21"/>
        </w:rPr>
        <w:t>Custom</w:t>
      </w:r>
      <w:r w:rsidRPr="0073219C">
        <w:rPr>
          <w:rFonts w:ascii="Arial" w:eastAsia="宋体" w:hAnsi="Arial" w:cs="Arial"/>
          <w:kern w:val="0"/>
          <w:szCs w:val="21"/>
        </w:rPr>
        <w:t>选项。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br/>
      </w:r>
      <w:r w:rsidRPr="0073219C">
        <w:rPr>
          <w:rFonts w:ascii="Arial" w:eastAsia="宋体" w:hAnsi="Arial" w:cs="Arial"/>
          <w:kern w:val="0"/>
          <w:szCs w:val="21"/>
        </w:rPr>
        <w:t>菜单编辑器工具条的</w:t>
      </w:r>
      <w:r w:rsidRPr="0073219C">
        <w:rPr>
          <w:rFonts w:ascii="Arial" w:eastAsia="宋体" w:hAnsi="Arial" w:cs="Arial"/>
          <w:kern w:val="0"/>
          <w:szCs w:val="21"/>
        </w:rPr>
        <w:t>6</w:t>
      </w:r>
      <w:r w:rsidRPr="0073219C">
        <w:rPr>
          <w:rFonts w:ascii="Arial" w:eastAsia="宋体" w:hAnsi="Arial" w:cs="Arial"/>
          <w:kern w:val="0"/>
          <w:szCs w:val="21"/>
        </w:rPr>
        <w:t>个按钮用来在菜单项列表中编辑菜单项，它们是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br/>
        <w:t>Insert </w:t>
      </w:r>
      <w:r w:rsidRPr="0073219C">
        <w:rPr>
          <w:rFonts w:ascii="Arial" w:eastAsia="宋体" w:hAnsi="Arial" w:cs="Arial"/>
          <w:kern w:val="0"/>
          <w:szCs w:val="21"/>
        </w:rPr>
        <w:t>在选定的菜单项后插入新的菜单项</w:t>
      </w:r>
      <w:r w:rsidRPr="0073219C">
        <w:rPr>
          <w:rFonts w:ascii="Arial" w:eastAsia="宋体" w:hAnsi="Arial" w:cs="Arial"/>
          <w:kern w:val="0"/>
          <w:szCs w:val="21"/>
        </w:rPr>
        <w:t>  </w:t>
      </w:r>
      <w:r w:rsidRPr="0073219C">
        <w:rPr>
          <w:rFonts w:ascii="Arial" w:eastAsia="宋体" w:hAnsi="Arial" w:cs="Arial"/>
          <w:kern w:val="0"/>
          <w:szCs w:val="21"/>
        </w:rPr>
        <w:br/>
        <w:t>Delete  </w:t>
      </w:r>
      <w:r w:rsidRPr="0073219C">
        <w:rPr>
          <w:rFonts w:ascii="Arial" w:eastAsia="宋体" w:hAnsi="Arial" w:cs="Arial"/>
          <w:kern w:val="0"/>
          <w:szCs w:val="21"/>
        </w:rPr>
        <w:t>删除选定的菜单项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br/>
        <w:t>Left </w:t>
      </w:r>
      <w:r w:rsidRPr="0073219C">
        <w:rPr>
          <w:rFonts w:ascii="Arial" w:eastAsia="宋体" w:hAnsi="Arial" w:cs="Arial"/>
          <w:kern w:val="0"/>
          <w:szCs w:val="21"/>
        </w:rPr>
        <w:t>使选定的菜单项成为上一级菜单项</w:t>
      </w:r>
      <w:r w:rsidRPr="0073219C">
        <w:rPr>
          <w:rFonts w:ascii="Arial" w:eastAsia="宋体" w:hAnsi="Arial" w:cs="Arial"/>
          <w:kern w:val="0"/>
          <w:szCs w:val="21"/>
        </w:rPr>
        <w:t>  </w:t>
      </w:r>
      <w:r w:rsidRPr="0073219C">
        <w:rPr>
          <w:rFonts w:ascii="Arial" w:eastAsia="宋体" w:hAnsi="Arial" w:cs="Arial"/>
          <w:kern w:val="0"/>
          <w:szCs w:val="21"/>
        </w:rPr>
        <w:br/>
        <w:t>Right </w:t>
      </w:r>
      <w:r w:rsidRPr="0073219C">
        <w:rPr>
          <w:rFonts w:ascii="Arial" w:eastAsia="宋体" w:hAnsi="Arial" w:cs="Arial"/>
          <w:kern w:val="0"/>
          <w:szCs w:val="21"/>
        </w:rPr>
        <w:t>使选定的菜单项成为上一级菜单项的子菜单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br/>
        <w:t>Up  </w:t>
      </w:r>
      <w:r w:rsidRPr="0073219C">
        <w:rPr>
          <w:rFonts w:ascii="Arial" w:eastAsia="宋体" w:hAnsi="Arial" w:cs="Arial"/>
          <w:kern w:val="0"/>
          <w:szCs w:val="21"/>
        </w:rPr>
        <w:t>向上移动选定的菜单项，如果包含子菜单，也一起移动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br/>
        <w:t>Down  </w:t>
      </w:r>
      <w:r w:rsidRPr="0073219C">
        <w:rPr>
          <w:rFonts w:ascii="Arial" w:eastAsia="宋体" w:hAnsi="Arial" w:cs="Arial"/>
          <w:kern w:val="0"/>
          <w:szCs w:val="21"/>
        </w:rPr>
        <w:t>向下移动选定的菜单项，如果包含子菜单，也一起移动</w:t>
      </w:r>
      <w:r w:rsidRPr="0073219C">
        <w:rPr>
          <w:rFonts w:ascii="Arial" w:eastAsia="宋体" w:hAnsi="Arial" w:cs="Arial"/>
          <w:kern w:val="0"/>
          <w:szCs w:val="21"/>
        </w:rPr>
        <w:t> </w:t>
      </w:r>
    </w:p>
    <w:p w:rsidR="0073219C" w:rsidRPr="0073219C" w:rsidRDefault="0073219C" w:rsidP="007321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Arial" w:eastAsia="宋体" w:hAnsi="Arial" w:cs="Arial"/>
          <w:kern w:val="0"/>
          <w:szCs w:val="21"/>
        </w:rPr>
        <w:t>菜单预览区可以看到运行时的菜单条。</w:t>
      </w:r>
      <w:r w:rsidRPr="0073219C">
        <w:rPr>
          <w:rFonts w:ascii="Arial" w:eastAsia="宋体" w:hAnsi="Arial" w:cs="Arial"/>
          <w:kern w:val="0"/>
          <w:szCs w:val="21"/>
        </w:rPr>
        <w:br/>
      </w:r>
      <w:r w:rsidRPr="0073219C">
        <w:rPr>
          <w:rFonts w:ascii="Arial" w:eastAsia="宋体" w:hAnsi="Arial" w:cs="Arial"/>
          <w:kern w:val="0"/>
          <w:szCs w:val="21"/>
        </w:rPr>
        <w:t>菜单项列表显示菜单的层次结构，用来对菜单进行编辑。</w:t>
      </w:r>
      <w:r w:rsidRPr="0073219C">
        <w:rPr>
          <w:rFonts w:ascii="Arial" w:eastAsia="宋体" w:hAnsi="Arial" w:cs="Arial"/>
          <w:kern w:val="0"/>
          <w:szCs w:val="21"/>
        </w:rPr>
        <w:br/>
      </w:r>
      <w:r w:rsidRPr="0073219C">
        <w:rPr>
          <w:rFonts w:ascii="Arial" w:eastAsia="宋体" w:hAnsi="Arial" w:cs="Arial"/>
          <w:kern w:val="0"/>
          <w:szCs w:val="21"/>
        </w:rPr>
        <w:t>菜单项属性编辑区逐个设置菜单项的属性，包括：</w:t>
      </w:r>
      <w:r w:rsidRPr="0073219C">
        <w:rPr>
          <w:rFonts w:ascii="Arial" w:eastAsia="宋体" w:hAnsi="Arial" w:cs="Arial"/>
          <w:kern w:val="0"/>
          <w:szCs w:val="21"/>
        </w:rPr>
        <w:br/>
        <w:t>Item Type </w:t>
      </w:r>
      <w:r w:rsidRPr="0073219C">
        <w:rPr>
          <w:rFonts w:ascii="Arial" w:eastAsia="宋体" w:hAnsi="Arial" w:cs="Arial"/>
          <w:kern w:val="0"/>
          <w:szCs w:val="21"/>
        </w:rPr>
        <w:t>定义菜单的类型</w:t>
      </w:r>
      <w:r w:rsidRPr="0073219C">
        <w:rPr>
          <w:rFonts w:ascii="Arial" w:eastAsia="宋体" w:hAnsi="Arial" w:cs="Arial"/>
          <w:kern w:val="0"/>
          <w:szCs w:val="21"/>
        </w:rPr>
        <w:t>  </w:t>
      </w:r>
      <w:r w:rsidRPr="0073219C">
        <w:rPr>
          <w:rFonts w:ascii="Arial" w:eastAsia="宋体" w:hAnsi="Arial" w:cs="Arial"/>
          <w:kern w:val="0"/>
          <w:szCs w:val="21"/>
        </w:rPr>
        <w:br/>
        <w:t>     User Item </w:t>
      </w:r>
      <w:r w:rsidRPr="0073219C">
        <w:rPr>
          <w:rFonts w:ascii="Arial" w:eastAsia="宋体" w:hAnsi="Arial" w:cs="Arial"/>
          <w:kern w:val="0"/>
          <w:szCs w:val="21"/>
        </w:rPr>
        <w:t>用户定制菜单项，需要编辑，并需要编程响应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br/>
        <w:t>Seperator </w:t>
      </w:r>
      <w:r w:rsidRPr="0073219C">
        <w:rPr>
          <w:rFonts w:ascii="Arial" w:eastAsia="宋体" w:hAnsi="Arial" w:cs="Arial"/>
          <w:kern w:val="0"/>
          <w:szCs w:val="21"/>
        </w:rPr>
        <w:t>在菜单项中插入分隔符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br/>
        <w:t>Application Item </w:t>
      </w:r>
      <w:r w:rsidRPr="0073219C">
        <w:rPr>
          <w:rFonts w:ascii="Arial" w:eastAsia="宋体" w:hAnsi="Arial" w:cs="Arial"/>
          <w:kern w:val="0"/>
          <w:szCs w:val="21"/>
        </w:rPr>
        <w:t>从</w:t>
      </w:r>
      <w:r w:rsidRPr="0073219C">
        <w:rPr>
          <w:rFonts w:ascii="Arial" w:eastAsia="宋体" w:hAnsi="Arial" w:cs="Arial"/>
          <w:kern w:val="0"/>
          <w:szCs w:val="21"/>
        </w:rPr>
        <w:t>LabVIEW</w:t>
      </w:r>
      <w:r w:rsidRPr="0073219C">
        <w:rPr>
          <w:rFonts w:ascii="Arial" w:eastAsia="宋体" w:hAnsi="Arial" w:cs="Arial"/>
          <w:kern w:val="0"/>
          <w:szCs w:val="21"/>
        </w:rPr>
        <w:t>标准菜单中选择菜单项加入到运行菜单中</w:t>
      </w:r>
      <w:r w:rsidRPr="0073219C">
        <w:rPr>
          <w:rFonts w:ascii="Arial" w:eastAsia="宋体" w:hAnsi="Arial" w:cs="Arial"/>
          <w:kern w:val="0"/>
          <w:szCs w:val="21"/>
        </w:rPr>
        <w:t> </w:t>
      </w:r>
      <w:r w:rsidRPr="0073219C">
        <w:rPr>
          <w:rFonts w:ascii="Arial" w:eastAsia="宋体" w:hAnsi="Arial" w:cs="Arial"/>
          <w:kern w:val="0"/>
          <w:szCs w:val="21"/>
        </w:rPr>
        <w:t>，无需编辑和编程响应</w:t>
      </w:r>
      <w:r w:rsidRPr="0073219C">
        <w:rPr>
          <w:rFonts w:ascii="Arial" w:eastAsia="宋体" w:hAnsi="Arial" w:cs="Arial"/>
          <w:kern w:val="0"/>
          <w:szCs w:val="21"/>
        </w:rPr>
        <w:t> </w:t>
      </w:r>
    </w:p>
    <w:p w:rsidR="0073219C" w:rsidRPr="0073219C" w:rsidRDefault="0073219C" w:rsidP="007321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Arial" w:eastAsia="宋体" w:hAnsi="Arial" w:cs="Arial"/>
          <w:kern w:val="0"/>
          <w:szCs w:val="21"/>
        </w:rPr>
        <w:t>Item Name  </w:t>
      </w:r>
      <w:r w:rsidRPr="0073219C">
        <w:rPr>
          <w:rFonts w:ascii="Arial" w:eastAsia="宋体" w:hAnsi="Arial" w:cs="Arial"/>
          <w:kern w:val="0"/>
          <w:szCs w:val="21"/>
        </w:rPr>
        <w:t>菜单名，出现在菜单条上的字符串</w:t>
      </w:r>
      <w:r w:rsidRPr="0073219C">
        <w:rPr>
          <w:rFonts w:ascii="Arial" w:eastAsia="宋体" w:hAnsi="Arial" w:cs="Arial"/>
          <w:kern w:val="0"/>
          <w:szCs w:val="21"/>
        </w:rPr>
        <w:t>  </w:t>
      </w:r>
      <w:r w:rsidRPr="0073219C">
        <w:rPr>
          <w:rFonts w:ascii="Arial" w:eastAsia="宋体" w:hAnsi="Arial" w:cs="Arial"/>
          <w:kern w:val="0"/>
          <w:szCs w:val="21"/>
        </w:rPr>
        <w:br/>
        <w:t>Item Tag </w:t>
      </w:r>
      <w:r w:rsidRPr="0073219C">
        <w:rPr>
          <w:rFonts w:ascii="Arial" w:eastAsia="宋体" w:hAnsi="Arial" w:cs="Arial"/>
          <w:kern w:val="0"/>
          <w:szCs w:val="21"/>
        </w:rPr>
        <w:t>菜单标识，程序通过菜单标识引用菜单选项</w:t>
      </w:r>
      <w:r w:rsidRPr="0073219C">
        <w:rPr>
          <w:rFonts w:ascii="Arial" w:eastAsia="宋体" w:hAnsi="Arial" w:cs="Arial"/>
          <w:kern w:val="0"/>
          <w:szCs w:val="21"/>
        </w:rPr>
        <w:t>  </w:t>
      </w:r>
      <w:r w:rsidRPr="0073219C">
        <w:rPr>
          <w:rFonts w:ascii="Arial" w:eastAsia="宋体" w:hAnsi="Arial" w:cs="Arial"/>
          <w:kern w:val="0"/>
          <w:szCs w:val="21"/>
        </w:rPr>
        <w:br/>
        <w:t>Enabled </w:t>
      </w:r>
      <w:r w:rsidRPr="0073219C">
        <w:rPr>
          <w:rFonts w:ascii="Arial" w:eastAsia="宋体" w:hAnsi="Arial" w:cs="Arial"/>
          <w:kern w:val="0"/>
          <w:szCs w:val="21"/>
        </w:rPr>
        <w:t>指定该菜单项是否有效</w:t>
      </w:r>
      <w:r w:rsidRPr="0073219C">
        <w:rPr>
          <w:rFonts w:ascii="Arial" w:eastAsia="宋体" w:hAnsi="Arial" w:cs="Arial"/>
          <w:kern w:val="0"/>
          <w:szCs w:val="21"/>
        </w:rPr>
        <w:t>  </w:t>
      </w:r>
      <w:r w:rsidRPr="0073219C">
        <w:rPr>
          <w:rFonts w:ascii="Arial" w:eastAsia="宋体" w:hAnsi="Arial" w:cs="Arial"/>
          <w:kern w:val="0"/>
          <w:szCs w:val="21"/>
        </w:rPr>
        <w:br/>
        <w:t>Checked </w:t>
      </w:r>
      <w:r w:rsidRPr="0073219C">
        <w:rPr>
          <w:rFonts w:ascii="Arial" w:eastAsia="宋体" w:hAnsi="Arial" w:cs="Arial"/>
          <w:kern w:val="0"/>
          <w:szCs w:val="21"/>
        </w:rPr>
        <w:t>菜单项是否有选中标志</w:t>
      </w:r>
      <w:r w:rsidRPr="0073219C">
        <w:rPr>
          <w:rFonts w:ascii="Arial" w:eastAsia="宋体" w:hAnsi="Arial" w:cs="Arial"/>
          <w:kern w:val="0"/>
          <w:szCs w:val="21"/>
        </w:rPr>
        <w:t>  </w:t>
      </w:r>
      <w:r w:rsidRPr="0073219C">
        <w:rPr>
          <w:rFonts w:ascii="Arial" w:eastAsia="宋体" w:hAnsi="Arial" w:cs="Arial"/>
          <w:kern w:val="0"/>
          <w:szCs w:val="21"/>
        </w:rPr>
        <w:br/>
        <w:t>Shortcut </w:t>
      </w:r>
      <w:r w:rsidRPr="0073219C">
        <w:rPr>
          <w:rFonts w:ascii="Arial" w:eastAsia="宋体" w:hAnsi="Arial" w:cs="Arial"/>
          <w:kern w:val="0"/>
          <w:szCs w:val="21"/>
        </w:rPr>
        <w:t>设置访问菜单项的快捷键</w:t>
      </w:r>
      <w:r w:rsidRPr="0073219C">
        <w:rPr>
          <w:rFonts w:ascii="Arial" w:eastAsia="宋体" w:hAnsi="Arial" w:cs="Arial"/>
          <w:kern w:val="0"/>
          <w:szCs w:val="21"/>
        </w:rPr>
        <w:t>  </w:t>
      </w:r>
    </w:p>
    <w:p w:rsidR="0073219C" w:rsidRPr="0073219C" w:rsidRDefault="0073219C" w:rsidP="007321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宋体" w:eastAsia="宋体" w:hAnsi="宋体" w:cs="宋体"/>
          <w:kern w:val="0"/>
          <w:szCs w:val="21"/>
        </w:rPr>
        <w:br/>
      </w:r>
      <w:r w:rsidRPr="0073219C">
        <w:rPr>
          <w:rFonts w:ascii="Arial" w:eastAsia="宋体" w:hAnsi="Arial" w:cs="Arial"/>
          <w:kern w:val="0"/>
          <w:szCs w:val="21"/>
        </w:rPr>
        <w:t>运行菜单设置完成后要将其保存在与</w:t>
      </w:r>
      <w:r w:rsidRPr="0073219C">
        <w:rPr>
          <w:rFonts w:ascii="Arial" w:eastAsia="宋体" w:hAnsi="Arial" w:cs="Arial"/>
          <w:kern w:val="0"/>
          <w:szCs w:val="21"/>
        </w:rPr>
        <w:t>Vi</w:t>
      </w:r>
      <w:r w:rsidRPr="0073219C">
        <w:rPr>
          <w:rFonts w:ascii="Arial" w:eastAsia="宋体" w:hAnsi="Arial" w:cs="Arial"/>
          <w:kern w:val="0"/>
          <w:szCs w:val="21"/>
        </w:rPr>
        <w:t>相同的位置（同一个文件路径或同一个</w:t>
      </w:r>
      <w:r w:rsidRPr="0073219C">
        <w:rPr>
          <w:rFonts w:ascii="Arial" w:eastAsia="宋体" w:hAnsi="Arial" w:cs="Arial"/>
          <w:kern w:val="0"/>
          <w:szCs w:val="21"/>
        </w:rPr>
        <w:t>LLB</w:t>
      </w:r>
      <w:r w:rsidRPr="0073219C">
        <w:rPr>
          <w:rFonts w:ascii="Arial" w:eastAsia="宋体" w:hAnsi="Arial" w:cs="Arial"/>
          <w:kern w:val="0"/>
          <w:szCs w:val="21"/>
        </w:rPr>
        <w:t>），名称后缀为</w:t>
      </w:r>
      <w:r w:rsidRPr="0073219C">
        <w:rPr>
          <w:rFonts w:ascii="Arial" w:eastAsia="宋体" w:hAnsi="Arial" w:cs="Arial"/>
          <w:kern w:val="0"/>
          <w:szCs w:val="21"/>
        </w:rPr>
        <w:t>..rtm</w:t>
      </w:r>
      <w:r w:rsidRPr="0073219C">
        <w:rPr>
          <w:rFonts w:ascii="Arial" w:eastAsia="宋体" w:hAnsi="Arial" w:cs="Arial"/>
          <w:kern w:val="0"/>
          <w:szCs w:val="21"/>
        </w:rPr>
        <w:t>。</w:t>
      </w:r>
    </w:p>
    <w:p w:rsidR="0073219C" w:rsidRPr="0073219C" w:rsidRDefault="0073219C" w:rsidP="007321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219C">
        <w:rPr>
          <w:rFonts w:ascii="Arial" w:eastAsia="宋体" w:hAnsi="Arial" w:cs="Arial"/>
          <w:kern w:val="0"/>
          <w:szCs w:val="21"/>
        </w:rPr>
        <w:t>二、右键菜单</w:t>
      </w:r>
      <w:r w:rsidRPr="0073219C">
        <w:rPr>
          <w:rFonts w:ascii="Arial" w:eastAsia="宋体" w:hAnsi="Arial" w:cs="Arial"/>
          <w:kern w:val="0"/>
          <w:szCs w:val="21"/>
        </w:rPr>
        <w:br/>
      </w:r>
      <w:r w:rsidRPr="0073219C">
        <w:rPr>
          <w:rFonts w:ascii="Arial" w:eastAsia="宋体" w:hAnsi="Arial" w:cs="Arial"/>
          <w:kern w:val="0"/>
          <w:szCs w:val="21"/>
        </w:rPr>
        <w:t>在其它开发环境中很容易实现右键菜单功能，在</w:t>
      </w:r>
      <w:r w:rsidRPr="0073219C">
        <w:rPr>
          <w:rFonts w:ascii="Arial" w:eastAsia="宋体" w:hAnsi="Arial" w:cs="Arial"/>
          <w:kern w:val="0"/>
          <w:szCs w:val="21"/>
        </w:rPr>
        <w:t>LabVIEW</w:t>
      </w:r>
      <w:r w:rsidRPr="0073219C">
        <w:rPr>
          <w:rFonts w:ascii="Arial" w:eastAsia="宋体" w:hAnsi="Arial" w:cs="Arial"/>
          <w:kern w:val="0"/>
          <w:szCs w:val="21"/>
        </w:rPr>
        <w:t>中相对就要复杂一些，只能通过调用</w:t>
      </w:r>
      <w:r w:rsidRPr="0073219C">
        <w:rPr>
          <w:rFonts w:ascii="Arial" w:eastAsia="宋体" w:hAnsi="Arial" w:cs="Arial"/>
          <w:kern w:val="0"/>
          <w:szCs w:val="21"/>
        </w:rPr>
        <w:t>DLL</w:t>
      </w:r>
      <w:r w:rsidRPr="0073219C">
        <w:rPr>
          <w:rFonts w:ascii="Arial" w:eastAsia="宋体" w:hAnsi="Arial" w:cs="Arial"/>
          <w:kern w:val="0"/>
          <w:szCs w:val="21"/>
        </w:rPr>
        <w:t>来实现！</w:t>
      </w:r>
      <w:r w:rsidRPr="0073219C">
        <w:rPr>
          <w:rFonts w:ascii="Arial" w:eastAsia="宋体" w:hAnsi="Arial" w:cs="Arial"/>
          <w:kern w:val="0"/>
          <w:szCs w:val="21"/>
        </w:rPr>
        <w:t> </w:t>
      </w:r>
    </w:p>
    <w:p w:rsidR="0073219C" w:rsidRPr="0073219C" w:rsidRDefault="0073219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576"/>
        <w:gridCol w:w="245"/>
        <w:gridCol w:w="5666"/>
      </w:tblGrid>
      <w:tr w:rsidR="0073219C" w:rsidRPr="0073219C" w:rsidTr="0073219C">
        <w:trPr>
          <w:gridAfter w:val="1"/>
        </w:trPr>
        <w:tc>
          <w:tcPr>
            <w:tcW w:w="0" w:type="auto"/>
            <w:gridSpan w:val="3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73219C" w:rsidRPr="0073219C" w:rsidRDefault="0073219C" w:rsidP="0073219C">
            <w:pPr>
              <w:widowControl/>
              <w:spacing w:before="120" w:after="120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3219C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Re:树形列表和右键弹出菜单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73219C" w:rsidRPr="0073219C" w:rsidTr="0073219C">
              <w:tc>
                <w:tcPr>
                  <w:tcW w:w="0" w:type="auto"/>
                  <w:vAlign w:val="center"/>
                  <w:hideMark/>
                </w:tcPr>
                <w:p w:rsidR="0073219C" w:rsidRPr="0073219C" w:rsidRDefault="0073219C" w:rsidP="007321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如下图运行的程序主面板，如何在其中退出？？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llb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时最好设置一个主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弹出执行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tools&gt;&gt;Edit VI Library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选择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*.llb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进入编辑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llb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对话框，选中相应的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*.vi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把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Top Level Check box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选中即可。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我是用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控制的啊！你看到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了么？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请点击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里的数据采集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----&gt;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建立标定文件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就可以看到在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里面弹出的窗口，问题怎么关闭它呢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我点击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中的退出按钮来退出整个程序好像不行，大侠看看有什么方法可以啊？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"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这个是可以的，不过你的那个常量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“false constant”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应改为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“true constant”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那个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好像也可以，因为点击那个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之后，再点击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新标定系数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或者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取标定系数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、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保存标定系数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都无效了，而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不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点击那个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则可以，说明那个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点击之后还是起作用了，问题是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还看得见，有点像没有实现退出的味道。再说，那个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总是得有东西在哪里才好，譬如还有其他的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 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，当点击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lastRenderedPageBreak/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里其他选项时就调出来了，因此我觉得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没有实现退出的味道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没有关系。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这样理解不知道合不合理。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此外，使用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，在还没有调用子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时那个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里什么都没有，有点不美观的感觉，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可不可以先像其他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控件一样有默认的东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东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在里面呢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谢谢你的答复！你说的也可以实现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，尽管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里面的东西还有。但是总感觉不想ＶＣ或Ｃ＋＋ｂｕｉｌｄｅｒ里面的子窗口那样好，关掉子窗口就剩下主窗口，主窗口里面很干净。看来ＬＶ这方面还需要改进阿！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你说的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在还没有调用子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时那个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里什么都没有，有点不美观的感觉，可不可以先像其他控件一样有默认的东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东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在里面呢？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，可以右键点击ｓｕｂｐａｎｅｌ取消显示ｆｒａｍｅ就可以了。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其实我觉得用弹出窗口的方式一般是对话框形式的，就是说不能同时操作主界面的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之类的东西。而ｓｕｂｐａｎｅｌ则不然。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”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还是得留一块地方（空白的，供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用，别的控件不能占用）吧？这样的话，是不是用弹出窗口的方式要好？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“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，这个要根据你的具体情况了，如果主面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板很多空件的话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不宜用ｓｕｂｐａｎｅｌ了。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有没有可能在弹出窗口以后（还没有关闭窗口时），还可以对主窗口实现操作（包括主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lastRenderedPageBreak/>
                    <w:t>窗口的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）？可以的。只是要记得在设置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 properties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时的时候，在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windows appearance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 xml:space="preserve">里面　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customize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选项中的，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windows behavior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里选择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default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不要选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modal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（这个不允许在打开对话框的时候再去操作主界面的东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东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)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我是想退出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啊！停留在主程序里。如果直接在主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中调用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，也就是让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以对话框的形式弹出，这样点击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的退出是没有问题的！但问题是如果用了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之后，好像退出按钮失去作用了！改怎么办？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另外：我点击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中的退出按钮来退出整个程序好像不行，大侠看看有什么方法可以啊？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现在还没有解决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!!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我想一个关键是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: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子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的参数能否传递到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主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按常规的方法是不行的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就像函数形参不能传递到主函数中去一样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!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我下图点了子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的退出之后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里的东西仍旧停留在那里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,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按理论可以用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remove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节点移出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的子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但是怎么一按退出按钮就执行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remove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事件呢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!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退出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-&gt;remove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怎么组合在一起是个难题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!!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用全局变量试试吧！这个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demo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可以吗？问题的关键是两个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直接的通信，用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 reference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应该也可以，但可能比较麻烦！用全局变量比较简单！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我总的目的想做一个界面比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lastRenderedPageBreak/>
                    <w:t>较清晰的程序，但是可以根据任务的需要随时在进行数据采集的同时做其他工作，比如监控一下波形，做一下有关计算之类，其实就是有点类似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VC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做的多文档应用程序。数据的传送我现在想用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shife register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还可以做到。第一种办法是弹出式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，但在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lavbiew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里面两个弹出式</w:t>
                  </w:r>
                  <w:r w:rsidRPr="0073219C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Cs w:val="21"/>
                    </w:rPr>
                    <w:t>菜单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不能同时显示，无论是重叠还是平铺，只能看见一个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(default\model\floating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三种我都试了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)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；第二种办法就是你说的，我也还在看，但是这样的话不太能满足我的要求，因为随时改变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subplane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就要在前面板设计时摆好多面板，不如放在子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中。这是我的一点想法，希望继续交流。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有人能告诉我这个例子中的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toolbar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是怎么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作出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来的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?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用的是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ActiveX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控件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MS toolbar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是在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function palette&gt;comm&gt;activex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吗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?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我没有找到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?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方便的话能说明一下这个怎么用吗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?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我现在做的是有好多个界面组成的程序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这方面知道的太少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希望能得到大家的帮助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选择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control---&gt;containers---&gt;ActiveX containers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放置在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front 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，点击右键选择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insert ActiveX Object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，在对话框中选择本机已注册的控件！同时会在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block panel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中得到其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refnum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A72B2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24pt;height:24pt"/>
                    </w:pict>
                  </w:r>
                  <w:r w:rsidR="0073219C"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A72B2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lastRenderedPageBreak/>
                    <w:pict>
                      <v:shape id="_x0000_i1026" type="#_x0000_t75" alt="" style="width:24pt;height:24pt"/>
                    </w:pict>
                  </w:r>
                </w:p>
                <w:p w:rsidR="0073219C" w:rsidRPr="0073219C" w:rsidRDefault="007A72B2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pict>
                      <v:shape id="_x0000_i1027" type="#_x0000_t75" alt="" style="width:24pt;height:24pt"/>
                    </w:pic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kern w:val="0"/>
                      <w:szCs w:val="21"/>
                    </w:rPr>
                    <w:t>程序为</w:t>
                  </w:r>
                </w:p>
                <w:p w:rsidR="0073219C" w:rsidRPr="0073219C" w:rsidRDefault="007A72B2" w:rsidP="007321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12" w:tgtFrame="_blank" w:history="1">
                    <w:r w:rsidR="0073219C">
                      <w:rPr>
                        <w:rFonts w:ascii="宋体" w:eastAsia="宋体" w:hAnsi="宋体" w:cs="宋体"/>
                        <w:noProof/>
                        <w:color w:val="336699"/>
                        <w:kern w:val="0"/>
                        <w:szCs w:val="21"/>
                      </w:rPr>
                      <w:drawing>
                        <wp:inline distT="0" distB="0" distL="0" distR="0">
                          <wp:extent cx="457200" cy="457200"/>
                          <wp:effectExtent l="19050" t="0" r="0" b="0"/>
                          <wp:docPr id="40" name="图片 40" descr="http://www.vihome.com.cn/bbs/images/affix.gif">
                            <a:hlinkClick xmlns:a="http://schemas.openxmlformats.org/drawingml/2006/main" r:id="rId12" tgtFrame="_blank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" descr="http://www.vihome.com.cn/bbs/images/affix.gif">
                                    <a:hlinkClick r:id="rId12" tgtFrame="_blank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3219C" w:rsidRPr="0073219C">
                      <w:rPr>
                        <w:rFonts w:ascii="宋体" w:eastAsia="宋体" w:hAnsi="宋体" w:cs="宋体"/>
                        <w:color w:val="336699"/>
                        <w:kern w:val="0"/>
                        <w:szCs w:val="21"/>
                        <w:u w:val="single"/>
                      </w:rPr>
                      <w:t>20065283193961.rar</w:t>
                    </w:r>
                  </w:hyperlink>
                </w:p>
              </w:tc>
            </w:tr>
          </w:tbl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219C" w:rsidRPr="0073219C" w:rsidTr="0073219C">
        <w:trPr>
          <w:gridAfter w:val="1"/>
        </w:trPr>
        <w:tc>
          <w:tcPr>
            <w:tcW w:w="0" w:type="auto"/>
            <w:gridSpan w:val="3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219C" w:rsidRPr="0073219C" w:rsidTr="0073219C">
        <w:tc>
          <w:tcPr>
            <w:tcW w:w="2400" w:type="dxa"/>
            <w:gridSpan w:val="3"/>
            <w:tcBorders>
              <w:right w:val="single" w:sz="6" w:space="0" w:color="C2D5E3"/>
            </w:tcBorders>
            <w:shd w:val="clear" w:color="auto" w:fill="E5EDF2"/>
            <w:hideMark/>
          </w:tcPr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73219C" w:rsidRPr="0073219C" w:rsidRDefault="007A72B2" w:rsidP="0073219C">
            <w:pPr>
              <w:widowControl/>
              <w:spacing w:line="5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点评</w:t>
              </w:r>
            </w:hyperlink>
            <w:hyperlink r:id="rId15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回复</w:t>
              </w:r>
            </w:hyperlink>
            <w:r w:rsidR="0073219C"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6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引用</w:t>
              </w:r>
            </w:hyperlink>
            <w:r w:rsidR="0073219C"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3219C" w:rsidRPr="0073219C" w:rsidRDefault="007A72B2" w:rsidP="0073219C">
            <w:pPr>
              <w:widowControl/>
              <w:spacing w:before="100" w:beforeAutospacing="1" w:after="100" w:afterAutospacing="1" w:line="5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评分</w:t>
              </w:r>
            </w:hyperlink>
            <w:r w:rsidR="0073219C"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8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举报</w:t>
              </w:r>
            </w:hyperlink>
            <w:r w:rsidR="0073219C"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9" w:history="1">
              <w:proofErr w:type="gramStart"/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返回顶部</w:t>
              </w:r>
              <w:proofErr w:type="gramEnd"/>
            </w:hyperlink>
            <w:r w:rsidR="0073219C"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73219C" w:rsidRPr="0073219C" w:rsidTr="0073219C">
        <w:trPr>
          <w:trHeight w:val="60"/>
        </w:trPr>
        <w:tc>
          <w:tcPr>
            <w:tcW w:w="2400" w:type="dxa"/>
            <w:gridSpan w:val="3"/>
            <w:tcBorders>
              <w:right w:val="single" w:sz="6" w:space="0" w:color="C2D5E3"/>
            </w:tcBorders>
            <w:shd w:val="clear" w:color="auto" w:fill="C2D5E3"/>
            <w:hideMark/>
          </w:tcPr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E5EDF2"/>
            <w:hideMark/>
          </w:tcPr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</w:tr>
      <w:tr w:rsidR="0073219C" w:rsidRPr="0073219C" w:rsidTr="0073219C">
        <w:trPr>
          <w:gridBefore w:val="1"/>
          <w:wBefore w:w="300" w:type="dxa"/>
        </w:trPr>
        <w:tc>
          <w:tcPr>
            <w:tcW w:w="2400" w:type="dxa"/>
            <w:vMerge w:val="restart"/>
            <w:tcBorders>
              <w:right w:val="single" w:sz="6" w:space="0" w:color="C2D5E3"/>
            </w:tcBorders>
            <w:shd w:val="clear" w:color="auto" w:fill="E5EDF2"/>
            <w:hideMark/>
          </w:tcPr>
          <w:p w:rsidR="0073219C" w:rsidRPr="0073219C" w:rsidRDefault="007A72B2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gtFrame="_blank" w:history="1">
              <w:r w:rsidR="0073219C" w:rsidRPr="0073219C">
                <w:rPr>
                  <w:rFonts w:ascii="宋体" w:eastAsia="宋体" w:hAnsi="宋体" w:cs="宋体"/>
                  <w:b/>
                  <w:bCs/>
                  <w:color w:val="333333"/>
                  <w:kern w:val="0"/>
                  <w:sz w:val="24"/>
                  <w:szCs w:val="24"/>
                </w:rPr>
                <w:t>虚拟小强</w:t>
              </w:r>
            </w:hyperlink>
            <w:r w:rsidR="0073219C"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3219C" w:rsidRPr="0073219C" w:rsidRDefault="007A72B2" w:rsidP="0073219C">
            <w:pPr>
              <w:widowControl/>
              <w:numPr>
                <w:ilvl w:val="0"/>
                <w:numId w:val="1"/>
              </w:numPr>
              <w:shd w:val="clear" w:color="auto" w:fill="FEFEFE"/>
              <w:spacing w:before="100" w:beforeAutospacing="1" w:after="100" w:afterAutospacing="1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21" w:tooltip="发短消息" w:history="1">
              <w:r w:rsidR="0073219C" w:rsidRPr="0073219C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发短消息</w:t>
              </w:r>
            </w:hyperlink>
          </w:p>
          <w:p w:rsidR="0073219C" w:rsidRPr="0073219C" w:rsidRDefault="007A72B2" w:rsidP="0073219C">
            <w:pPr>
              <w:widowControl/>
              <w:numPr>
                <w:ilvl w:val="0"/>
                <w:numId w:val="1"/>
              </w:numPr>
              <w:shd w:val="clear" w:color="auto" w:fill="FEFEFE"/>
              <w:spacing w:before="100" w:beforeAutospacing="1" w:after="100" w:afterAutospacing="1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22" w:history="1">
              <w:r w:rsidR="0073219C" w:rsidRPr="0073219C">
                <w:rPr>
                  <w:rFonts w:ascii="宋体" w:eastAsia="宋体" w:hAnsi="宋体" w:cs="宋体"/>
                  <w:vanish/>
                  <w:color w:val="333333"/>
                  <w:kern w:val="0"/>
                  <w:sz w:val="24"/>
                  <w:szCs w:val="24"/>
                </w:rPr>
                <w:t>加为好友</w:t>
              </w:r>
            </w:hyperlink>
          </w:p>
          <w:p w:rsidR="0073219C" w:rsidRPr="0073219C" w:rsidRDefault="007A72B2" w:rsidP="0073219C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23" w:tgtFrame="_blank" w:history="1">
              <w:r w:rsidR="0073219C" w:rsidRPr="0073219C">
                <w:rPr>
                  <w:rFonts w:ascii="宋体" w:eastAsia="宋体" w:hAnsi="宋体" w:cs="宋体"/>
                  <w:b/>
                  <w:bCs/>
                  <w:vanish/>
                  <w:color w:val="333333"/>
                  <w:kern w:val="0"/>
                  <w:sz w:val="24"/>
                  <w:szCs w:val="24"/>
                </w:rPr>
                <w:t>虚拟小强</w:t>
              </w:r>
            </w:hyperlink>
            <w:r w:rsidR="0073219C" w:rsidRPr="0073219C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当前离线 </w:t>
            </w:r>
          </w:p>
          <w:p w:rsidR="0073219C" w:rsidRPr="0073219C" w:rsidRDefault="0073219C" w:rsidP="0073219C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>阅读权限</w:t>
            </w:r>
          </w:p>
          <w:p w:rsidR="0073219C" w:rsidRPr="0073219C" w:rsidRDefault="0073219C" w:rsidP="0073219C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>200 </w:t>
            </w:r>
          </w:p>
          <w:p w:rsidR="0073219C" w:rsidRPr="0073219C" w:rsidRDefault="0073219C" w:rsidP="0073219C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>UID</w:t>
            </w:r>
          </w:p>
          <w:p w:rsidR="0073219C" w:rsidRPr="0073219C" w:rsidRDefault="0073219C" w:rsidP="0073219C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>1 </w:t>
            </w:r>
          </w:p>
          <w:p w:rsidR="0073219C" w:rsidRPr="0073219C" w:rsidRDefault="0073219C" w:rsidP="0073219C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42875" cy="152400"/>
                  <wp:effectExtent l="19050" t="0" r="9525" b="0"/>
                  <wp:docPr id="41" name="图片 41" descr="QQ">
                    <a:hlinkClick xmlns:a="http://schemas.openxmlformats.org/drawingml/2006/main" r:id="rId24" tgtFrame="_blank" tooltip="QQ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QQ">
                            <a:hlinkClick r:id="rId24" tgtFrame="_blank" tooltip="QQ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vanish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19050" t="0" r="0" b="0"/>
                  <wp:docPr id="42" name="图片 42" descr="查看个人网站">
                    <a:hlinkClick xmlns:a="http://schemas.openxmlformats.org/drawingml/2006/main" r:id="rId26" tgtFrame="_blank" tooltip="查看个人网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查看个人网站">
                            <a:hlinkClick r:id="rId26" tgtFrame="_blank" tooltip="查看个人网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vanish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3" name="图片 43" descr="查看详细资料">
                    <a:hlinkClick xmlns:a="http://schemas.openxmlformats.org/drawingml/2006/main" r:id="rId28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查看详细资料">
                            <a:hlinkClick r:id="rId28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952500" cy="952500"/>
                  <wp:effectExtent l="19050" t="0" r="0" b="0"/>
                  <wp:docPr id="44" name="图片 44" descr="http://www.vihome.com.cn/center/avatar.php?uid=1&amp;size=middle">
                    <a:hlinkClick xmlns:a="http://schemas.openxmlformats.org/drawingml/2006/main" r:id="rId23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vihome.com.cn/center/avatar.php?uid=1&amp;size=middle">
                            <a:hlinkClick r:id="rId23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19C" w:rsidRPr="0073219C" w:rsidRDefault="007A72B2" w:rsidP="0073219C">
            <w:pPr>
              <w:widowControl/>
              <w:spacing w:before="75" w:after="75"/>
              <w:ind w:left="30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tgtFrame="_blank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管理员</w:t>
              </w:r>
            </w:hyperlink>
          </w:p>
          <w:p w:rsidR="0073219C" w:rsidRPr="0073219C" w:rsidRDefault="0073219C" w:rsidP="0073219C">
            <w:pPr>
              <w:widowControl/>
              <w:spacing w:before="75" w:after="75"/>
              <w:ind w:left="300" w:right="150"/>
              <w:jc w:val="left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>站长</w:t>
            </w:r>
          </w:p>
          <w:p w:rsidR="0073219C" w:rsidRPr="0073219C" w:rsidRDefault="0073219C" w:rsidP="0073219C">
            <w:pPr>
              <w:widowControl/>
              <w:spacing w:before="75" w:after="75"/>
              <w:ind w:left="30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5" name="图片 45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6" name="图片 46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7" name="图片 47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19C" w:rsidRPr="0073219C" w:rsidRDefault="0073219C" w:rsidP="0073219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TA的每日心情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789"/>
            </w:tblGrid>
            <w:tr w:rsidR="0073219C" w:rsidRPr="0073219C" w:rsidTr="0073219C">
              <w:tc>
                <w:tcPr>
                  <w:tcW w:w="0" w:type="auto"/>
                  <w:vAlign w:val="center"/>
                  <w:hideMark/>
                </w:tcPr>
                <w:p w:rsidR="0073219C" w:rsidRPr="0073219C" w:rsidRDefault="0073219C" w:rsidP="007321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476250" cy="476250"/>
                        <wp:effectExtent l="0" t="0" r="0" b="0"/>
                        <wp:docPr id="48" name="图片 48" descr="http://www.vihome.com.cn/bbs/source/plugin/dsu_paulsign/img/k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vihome.com.cn/bbs/source/plugin/dsu_paulsign/img/k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219C" w:rsidRPr="0073219C" w:rsidRDefault="0073219C" w:rsidP="007321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73219C">
                    <w:rPr>
                      <w:rFonts w:ascii="宋体" w:eastAsia="宋体" w:hAnsi="宋体" w:cs="宋体"/>
                      <w:kern w:val="0"/>
                      <w:sz w:val="36"/>
                      <w:szCs w:val="36"/>
                    </w:rPr>
                    <w:t>开心</w:t>
                  </w:r>
                  <w:r w:rsidRPr="0073219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br/>
                    <w:t>2011-4-29 13:41</w:t>
                  </w:r>
                </w:p>
              </w:tc>
            </w:tr>
          </w:tbl>
          <w:p w:rsidR="0073219C" w:rsidRPr="0073219C" w:rsidRDefault="0073219C" w:rsidP="0073219C">
            <w:pPr>
              <w:widowControl/>
              <w:spacing w:before="75" w:after="75"/>
              <w:ind w:left="30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签到天数: 17 天</w:t>
            </w:r>
          </w:p>
          <w:p w:rsidR="0073219C" w:rsidRPr="0073219C" w:rsidRDefault="0073219C" w:rsidP="0073219C">
            <w:pPr>
              <w:widowControl/>
              <w:spacing w:before="75" w:after="75"/>
              <w:ind w:left="30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[LV.4]偶尔看看III</w:t>
            </w:r>
          </w:p>
          <w:p w:rsidR="0073219C" w:rsidRPr="0073219C" w:rsidRDefault="0073219C" w:rsidP="0073219C">
            <w:pPr>
              <w:widowControl/>
              <w:spacing w:line="384" w:lineRule="atLeast"/>
              <w:ind w:left="300" w:right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最后登录</w:t>
            </w:r>
          </w:p>
          <w:p w:rsidR="0073219C" w:rsidRPr="0073219C" w:rsidRDefault="0073219C" w:rsidP="0073219C">
            <w:pPr>
              <w:widowControl/>
              <w:spacing w:line="384" w:lineRule="atLeast"/>
              <w:ind w:left="72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2011-5-7 </w:t>
            </w:r>
          </w:p>
          <w:p w:rsidR="0073219C" w:rsidRPr="0073219C" w:rsidRDefault="0073219C" w:rsidP="0073219C">
            <w:pPr>
              <w:widowControl/>
              <w:spacing w:line="384" w:lineRule="atLeast"/>
              <w:ind w:left="300" w:right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积分</w:t>
            </w:r>
          </w:p>
          <w:p w:rsidR="0073219C" w:rsidRPr="0073219C" w:rsidRDefault="0073219C" w:rsidP="0073219C">
            <w:pPr>
              <w:widowControl/>
              <w:spacing w:line="384" w:lineRule="atLeast"/>
              <w:ind w:left="72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1215119 </w:t>
            </w:r>
          </w:p>
          <w:p w:rsidR="0073219C" w:rsidRPr="0073219C" w:rsidRDefault="0073219C" w:rsidP="0073219C">
            <w:pPr>
              <w:widowControl/>
              <w:spacing w:line="384" w:lineRule="atLeast"/>
              <w:ind w:left="300" w:right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帖子</w:t>
            </w:r>
          </w:p>
          <w:p w:rsidR="0073219C" w:rsidRPr="0073219C" w:rsidRDefault="007A72B2" w:rsidP="0073219C">
            <w:pPr>
              <w:widowControl/>
              <w:spacing w:line="384" w:lineRule="atLeast"/>
              <w:ind w:left="72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tgtFrame="_blank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3539</w:t>
              </w:r>
            </w:hyperlink>
            <w:r w:rsidR="0073219C"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219C" w:rsidRPr="0073219C" w:rsidRDefault="0073219C" w:rsidP="0073219C">
            <w:pPr>
              <w:widowControl/>
              <w:spacing w:before="75" w:after="75"/>
              <w:ind w:left="30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333375"/>
                  <wp:effectExtent l="19050" t="0" r="0" b="0"/>
                  <wp:docPr id="49" name="图片 49" descr="Medal No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edal No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333375"/>
                  <wp:effectExtent l="19050" t="0" r="0" b="0"/>
                  <wp:docPr id="50" name="图片 50" descr="Medal No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Medal No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333375"/>
                  <wp:effectExtent l="19050" t="0" r="0" b="0"/>
                  <wp:docPr id="51" name="图片 51" descr="Medal No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Medal No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333375"/>
                  <wp:effectExtent l="19050" t="0" r="0" b="0"/>
                  <wp:docPr id="52" name="图片 52" descr="Medal No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Medal No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73219C" w:rsidRPr="0073219C" w:rsidRDefault="007A72B2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tooltip="复制本帖链接" w:history="1">
              <w:r w:rsidR="0073219C"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3楼</w:t>
              </w:r>
            </w:hyperlink>
            <w:r w:rsidR="0073219C" w:rsidRPr="007321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3" name="authicon169" descr="http://www.vihome.com.cn/bbs/static/image/common/online_adm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69" descr="http://www.vihome.com.cn/bbs/static/image/common/online_adm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发表于 2006-12-27 02:54 </w:t>
            </w:r>
            <w:r w:rsidRPr="0073219C">
              <w:rPr>
                <w:rFonts w:ascii="宋体" w:eastAsia="宋体" w:hAnsi="宋体" w:cs="宋体"/>
                <w:color w:val="CCCCCC"/>
                <w:kern w:val="0"/>
                <w:sz w:val="24"/>
                <w:szCs w:val="24"/>
              </w:rPr>
              <w:t>|</w:t>
            </w:r>
            <w:hyperlink r:id="rId42" w:history="1">
              <w:r w:rsidRPr="0073219C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只看该作者</w:t>
              </w:r>
            </w:hyperlink>
            <w:r w:rsidRPr="0073219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143000" cy="2286000"/>
                  <wp:effectExtent l="19050" t="0" r="0" b="0"/>
                  <wp:docPr id="54" name="图片 54" descr="专业测量仪器 嵌入式开发板 数据采集卡电子商城">
                    <a:hlinkClick xmlns:a="http://schemas.openxmlformats.org/drawingml/2006/main" r:id="rId43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专业测量仪器 嵌入式开发板 数据采集卡电子商城">
                            <a:hlinkClick r:id="rId43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19C" w:rsidRPr="0073219C" w:rsidRDefault="0073219C" w:rsidP="0073219C">
            <w:pPr>
              <w:widowControl/>
              <w:spacing w:before="120" w:after="120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3219C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Re:树形列表和右键弹出菜单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1"/>
            </w:tblGrid>
            <w:tr w:rsidR="0073219C" w:rsidRPr="0073219C" w:rsidTr="0073219C">
              <w:tc>
                <w:tcPr>
                  <w:tcW w:w="0" w:type="auto"/>
                  <w:vAlign w:val="center"/>
                  <w:hideMark/>
                </w:tcPr>
                <w:p w:rsidR="0073219C" w:rsidRPr="0073219C" w:rsidRDefault="0073219C" w:rsidP="0073219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固定前面板上的元件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group &amp; lock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选项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方格背景怎样设置，方格大小能变吗？透明的图形指示器怎样设。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tools/options/alignment grid 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可以有很多选择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option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中找一下，如果你要对背景更换颜色，只需要用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Tools Pallete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中的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Set color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就可以了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 </w:t>
                  </w:r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能否让字符串数组中的某一个元素闪光（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blinking),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可否通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lastRenderedPageBreak/>
                    <w:t>过改变字符串数组属性实现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在我们的应用当中，每一次循环，某一列的各个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cell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blinking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属性都有可能改变，因此每循环一次就要修改１次．</w:t>
                  </w:r>
                  <w:proofErr w:type="gramStart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采用您修改</w:t>
                  </w:r>
                  <w:proofErr w:type="gramEnd"/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blinking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属性的方法后，循环１次的时间是３０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ms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左右．</w:t>
                  </w:r>
                </w:p>
                <w:p w:rsidR="0073219C" w:rsidRPr="0073219C" w:rsidRDefault="007A72B2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45" w:tgtFrame="_blank" w:history="1">
                    <w:r w:rsidR="0073219C">
                      <w:rPr>
                        <w:rFonts w:ascii="Arial" w:eastAsia="宋体" w:hAnsi="Arial" w:cs="Arial"/>
                        <w:noProof/>
                        <w:color w:val="336699"/>
                        <w:kern w:val="0"/>
                        <w:szCs w:val="21"/>
                      </w:rPr>
                      <w:drawing>
                        <wp:inline distT="0" distB="0" distL="0" distR="0">
                          <wp:extent cx="457200" cy="457200"/>
                          <wp:effectExtent l="19050" t="0" r="0" b="0"/>
                          <wp:docPr id="55" name="图片 55" descr="http://www.vihome.com.cn/bbs/images/affix.gif">
                            <a:hlinkClick xmlns:a="http://schemas.openxmlformats.org/drawingml/2006/main" r:id="rId45" tgtFrame="_blank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5" descr="http://www.vihome.com.cn/bbs/images/affix.gif">
                                    <a:hlinkClick r:id="rId45" tgtFrame="_blank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73219C" w:rsidRPr="0073219C">
                      <w:rPr>
                        <w:rFonts w:ascii="Arial" w:eastAsia="宋体" w:hAnsi="Arial" w:cs="Arial"/>
                        <w:color w:val="336699"/>
                        <w:kern w:val="0"/>
                        <w:szCs w:val="21"/>
                        <w:u w:val="single"/>
                      </w:rPr>
                      <w:t>20065282212761.zip</w:t>
                    </w:r>
                  </w:hyperlink>
                </w:p>
                <w:p w:rsidR="0073219C" w:rsidRPr="0073219C" w:rsidRDefault="0073219C" w:rsidP="0073219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最近在看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LABVIEW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里面的例程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Analyzing and Processing Signals-&gt;Curve Fitting and Interpolation-&gt;Financial Forecasting.vi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里面的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Sales Forecast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图表的横坐标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我看是直接用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string indicator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写的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而我们通常用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string indicator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写的字符串是有背景的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,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它是怎么做到背景是透明的呢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?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在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Classic Controls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里面有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Simple String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，可以使用画笔工具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Set Color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t>设置前景色和背景色为透明！</w:t>
                  </w:r>
                  <w:r w:rsidRPr="0073219C">
                    <w:rPr>
                      <w:rFonts w:ascii="Arial" w:eastAsia="宋体" w:hAnsi="Arial" w:cs="Arial"/>
                      <w:color w:val="000000"/>
                      <w:kern w:val="0"/>
                      <w:szCs w:val="21"/>
                    </w:rPr>
                    <w:br/>
                    <w:t>See the color panel's top right corner, there are "T" remark. click it </w:t>
                  </w:r>
                </w:p>
              </w:tc>
            </w:tr>
          </w:tbl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3219C" w:rsidRPr="0073219C" w:rsidTr="0073219C">
        <w:trPr>
          <w:gridBefore w:val="1"/>
          <w:gridAfter w:val="2"/>
          <w:wBefore w:w="300" w:type="dxa"/>
          <w:wAfter w:w="5911" w:type="dxa"/>
          <w:trHeight w:val="312"/>
        </w:trPr>
        <w:tc>
          <w:tcPr>
            <w:tcW w:w="0" w:type="auto"/>
            <w:vMerge/>
            <w:tcBorders>
              <w:right w:val="single" w:sz="6" w:space="0" w:color="C2D5E3"/>
            </w:tcBorders>
            <w:vAlign w:val="center"/>
            <w:hideMark/>
          </w:tcPr>
          <w:p w:rsidR="0073219C" w:rsidRPr="0073219C" w:rsidRDefault="0073219C" w:rsidP="007321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3219C" w:rsidRDefault="0073219C"/>
    <w:p w:rsidR="0073219C" w:rsidRDefault="0073219C"/>
    <w:p w:rsidR="0073219C" w:rsidRDefault="0073219C"/>
    <w:p w:rsidR="0073219C" w:rsidRDefault="0073219C"/>
    <w:p w:rsidR="0073219C" w:rsidRDefault="0073219C"/>
    <w:p w:rsidR="00D55A73" w:rsidRDefault="00D55A73" w:rsidP="00D55A73">
      <w:r>
        <w:rPr>
          <w:rFonts w:hint="eastAsia"/>
        </w:rPr>
        <w:t>以下代码可以取得系统特征码（网卡</w:t>
      </w:r>
      <w:r>
        <w:rPr>
          <w:rFonts w:hint="eastAsia"/>
        </w:rPr>
        <w:t>MAC</w:t>
      </w:r>
      <w:r>
        <w:rPr>
          <w:rFonts w:hint="eastAsia"/>
        </w:rPr>
        <w:t>、硬盘序列号、</w:t>
      </w:r>
      <w:r>
        <w:rPr>
          <w:rFonts w:hint="eastAsia"/>
        </w:rPr>
        <w:t>CPU ID</w:t>
      </w:r>
      <w:r>
        <w:rPr>
          <w:rFonts w:hint="eastAsia"/>
        </w:rPr>
        <w:t>、</w:t>
      </w:r>
      <w:r>
        <w:rPr>
          <w:rFonts w:hint="eastAsia"/>
        </w:rPr>
        <w:t>BIOS</w:t>
      </w:r>
      <w:r>
        <w:rPr>
          <w:rFonts w:hint="eastAsia"/>
        </w:rPr>
        <w:t>编号）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BYTE szSystemInfo[4096]; // </w:t>
      </w:r>
      <w:r>
        <w:rPr>
          <w:rFonts w:hint="eastAsia"/>
        </w:rPr>
        <w:t>在程序执行完毕后，此处存储取得的系统特征码</w:t>
      </w:r>
    </w:p>
    <w:p w:rsidR="00D55A73" w:rsidRDefault="00D55A73" w:rsidP="00D55A73">
      <w:r>
        <w:rPr>
          <w:rFonts w:hint="eastAsia"/>
        </w:rPr>
        <w:t xml:space="preserve">    UINT uSystemInfoLen = 0; // </w:t>
      </w:r>
      <w:r>
        <w:rPr>
          <w:rFonts w:hint="eastAsia"/>
        </w:rPr>
        <w:t>在程序执行完毕后，此处存储取得的系统特征码的长度</w:t>
      </w:r>
    </w:p>
    <w:p w:rsidR="00D55A73" w:rsidRDefault="00D55A73" w:rsidP="00D55A73"/>
    <w:p w:rsidR="00D55A73" w:rsidRDefault="00D55A73" w:rsidP="00D55A73">
      <w:r>
        <w:rPr>
          <w:rFonts w:hint="eastAsia"/>
        </w:rPr>
        <w:t xml:space="preserve">    // </w:t>
      </w:r>
      <w:r>
        <w:rPr>
          <w:rFonts w:hint="eastAsia"/>
        </w:rPr>
        <w:t>网卡</w:t>
      </w:r>
      <w:r>
        <w:rPr>
          <w:rFonts w:hint="eastAsia"/>
        </w:rPr>
        <w:t xml:space="preserve"> MAC </w:t>
      </w:r>
      <w:r>
        <w:rPr>
          <w:rFonts w:hint="eastAsia"/>
        </w:rPr>
        <w:t>地址，注意</w:t>
      </w:r>
      <w:r>
        <w:rPr>
          <w:rFonts w:hint="eastAsia"/>
        </w:rPr>
        <w:t xml:space="preserve">: MAC </w:t>
      </w:r>
      <w:r>
        <w:rPr>
          <w:rFonts w:hint="eastAsia"/>
        </w:rPr>
        <w:t>地址是可以在注册表中修改的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UINT uErrorCode = 0;</w:t>
      </w:r>
    </w:p>
    <w:p w:rsidR="00D55A73" w:rsidRDefault="00D55A73" w:rsidP="00D55A73">
      <w:r>
        <w:t xml:space="preserve">        IP_ADAPTER_INFO iai;</w:t>
      </w:r>
    </w:p>
    <w:p w:rsidR="00D55A73" w:rsidRDefault="00D55A73" w:rsidP="00D55A73">
      <w:r>
        <w:t xml:space="preserve">        ULONG uSize = 0;</w:t>
      </w:r>
    </w:p>
    <w:p w:rsidR="00D55A73" w:rsidRDefault="00D55A73" w:rsidP="00D55A73">
      <w:r>
        <w:t xml:space="preserve">        DWORD dwResult = </w:t>
      </w:r>
      <w:proofErr w:type="gramStart"/>
      <w:r>
        <w:t>GetAdaptersInfo(</w:t>
      </w:r>
      <w:proofErr w:type="gramEnd"/>
      <w:r>
        <w:t xml:space="preserve"> &amp;iai, &amp;uSize );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dwResult == ERROR_BUFFER_OVERFLOW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IP_ADAPTER_INFO* piai = </w:t>
      </w:r>
      <w:proofErr w:type="gramStart"/>
      <w:r>
        <w:t>( IP</w:t>
      </w:r>
      <w:proofErr w:type="gramEnd"/>
      <w:r>
        <w:t>_ADAPTER_INFO* )HeapAlloc( GetProcessHeap( ), 0, uSize );</w:t>
      </w:r>
    </w:p>
    <w:p w:rsidR="00D55A73" w:rsidRDefault="00D55A73" w:rsidP="00D55A73">
      <w:r>
        <w:t xml:space="preserve">            </w:t>
      </w:r>
      <w:proofErr w:type="gramStart"/>
      <w:r>
        <w:t>if(</w:t>
      </w:r>
      <w:proofErr w:type="gramEnd"/>
      <w:r>
        <w:t xml:space="preserve"> piai != NULL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dwResult</w:t>
      </w:r>
      <w:proofErr w:type="gramEnd"/>
      <w:r>
        <w:t xml:space="preserve"> = GetAdaptersInfo( piai, &amp;uSize );</w:t>
      </w:r>
    </w:p>
    <w:p w:rsidR="00D55A73" w:rsidRDefault="00D55A73" w:rsidP="00D55A73">
      <w:r>
        <w:t xml:space="preserve">                </w:t>
      </w:r>
      <w:proofErr w:type="gramStart"/>
      <w:r>
        <w:t>if(</w:t>
      </w:r>
      <w:proofErr w:type="gramEnd"/>
      <w:r>
        <w:t xml:space="preserve"> ERROR_SUCCESS == dwResult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lastRenderedPageBreak/>
        <w:t xml:space="preserve">                    IP_ADAPTER_INFO* piai2 = piai;</w:t>
      </w:r>
    </w:p>
    <w:p w:rsidR="00D55A73" w:rsidRDefault="00D55A73" w:rsidP="00D55A73">
      <w:r>
        <w:t xml:space="preserve">                    </w:t>
      </w:r>
      <w:proofErr w:type="gramStart"/>
      <w:r>
        <w:t>while(</w:t>
      </w:r>
      <w:proofErr w:type="gramEnd"/>
      <w:r>
        <w:t xml:space="preserve"> piai2 != NULL &amp;&amp; ( uSystemInfoLen + piai2-&gt;AddressLength ) &lt; 4096U )</w:t>
      </w:r>
    </w:p>
    <w:p w:rsidR="00D55A73" w:rsidRDefault="00D55A73" w:rsidP="00D55A73">
      <w:r>
        <w:t xml:space="preserve">                    {</w:t>
      </w:r>
    </w:p>
    <w:p w:rsidR="00D55A73" w:rsidRDefault="00D55A73" w:rsidP="00D55A73">
      <w:r>
        <w:t xml:space="preserve">                        </w:t>
      </w:r>
      <w:proofErr w:type="gramStart"/>
      <w:r>
        <w:t>CopyMemory(</w:t>
      </w:r>
      <w:proofErr w:type="gramEnd"/>
      <w:r>
        <w:t xml:space="preserve"> szSystemInfo + uSystemInfoLen, piai2-&gt;Address, piai2-&gt;AddressLength );</w:t>
      </w:r>
    </w:p>
    <w:p w:rsidR="00D55A73" w:rsidRDefault="00D55A73" w:rsidP="00D55A73">
      <w:r>
        <w:t xml:space="preserve">                        </w:t>
      </w:r>
      <w:proofErr w:type="gramStart"/>
      <w:r>
        <w:t>uSystemInfoLen</w:t>
      </w:r>
      <w:proofErr w:type="gramEnd"/>
      <w:r>
        <w:t xml:space="preserve"> += piai2-&gt;AddressLength;</w:t>
      </w:r>
    </w:p>
    <w:p w:rsidR="00D55A73" w:rsidRDefault="00D55A73" w:rsidP="00D55A73">
      <w:r>
        <w:t xml:space="preserve">                        piai2 = piai2-&gt;Next;                        </w:t>
      </w:r>
    </w:p>
    <w:p w:rsidR="00D55A73" w:rsidRDefault="00D55A73" w:rsidP="00D55A73">
      <w:r>
        <w:t xml:space="preserve">                    }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    </w:t>
      </w:r>
      <w:proofErr w:type="gramStart"/>
      <w:r>
        <w:t>else</w:t>
      </w:r>
      <w:proofErr w:type="gramEnd"/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</w:t>
      </w:r>
      <w:proofErr w:type="gramStart"/>
      <w:r>
        <w:t>uErrorCode</w:t>
      </w:r>
      <w:proofErr w:type="gramEnd"/>
      <w:r>
        <w:t xml:space="preserve"> = 0xF0000000U + dwResult;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    </w:t>
      </w:r>
      <w:proofErr w:type="gramStart"/>
      <w:r>
        <w:t>VERIFY(</w:t>
      </w:r>
      <w:proofErr w:type="gramEnd"/>
      <w:r>
        <w:t xml:space="preserve"> HeapFree( GetProcessHeap( ), 0, piai ) );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    </w:t>
      </w:r>
      <w:proofErr w:type="gramStart"/>
      <w:r>
        <w:t>else</w:t>
      </w:r>
      <w:proofErr w:type="gramEnd"/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    </w:t>
      </w:r>
      <w:proofErr w:type="gramStart"/>
      <w:r>
        <w:t>else</w:t>
      </w:r>
      <w:proofErr w:type="gramEnd"/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</w:t>
      </w:r>
      <w:proofErr w:type="gramStart"/>
      <w:r>
        <w:t>uErrorCode</w:t>
      </w:r>
      <w:proofErr w:type="gramEnd"/>
      <w:r>
        <w:t xml:space="preserve"> = 0xE0000000U + dwResult;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uErrorCode != 0U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/>
    <w:p w:rsidR="00D55A73" w:rsidRDefault="00D55A73" w:rsidP="00D55A73">
      <w:r>
        <w:rPr>
          <w:rFonts w:hint="eastAsia"/>
        </w:rPr>
        <w:t xml:space="preserve">    // </w:t>
      </w:r>
      <w:r>
        <w:rPr>
          <w:rFonts w:hint="eastAsia"/>
        </w:rPr>
        <w:t>硬盘序列号，注意：有的硬盘没有序列号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OSVERSIONINFO ovi = </w:t>
      </w:r>
      <w:proofErr w:type="gramStart"/>
      <w:r>
        <w:t>{ 0</w:t>
      </w:r>
      <w:proofErr w:type="gramEnd"/>
      <w:r>
        <w:t xml:space="preserve"> };</w:t>
      </w:r>
    </w:p>
    <w:p w:rsidR="00D55A73" w:rsidRDefault="00D55A73" w:rsidP="00D55A73">
      <w:r>
        <w:t xml:space="preserve">        ovi.dwOSVersionInfoSize = </w:t>
      </w:r>
      <w:proofErr w:type="gramStart"/>
      <w:r>
        <w:t>sizeof(</w:t>
      </w:r>
      <w:proofErr w:type="gramEnd"/>
      <w:r>
        <w:t xml:space="preserve"> OSVERSIONINFO );</w:t>
      </w:r>
    </w:p>
    <w:p w:rsidR="00D55A73" w:rsidRDefault="00D55A73" w:rsidP="00D55A73">
      <w:r>
        <w:t xml:space="preserve">        </w:t>
      </w:r>
      <w:proofErr w:type="gramStart"/>
      <w:r>
        <w:t>GetVersionEx(</w:t>
      </w:r>
      <w:proofErr w:type="gramEnd"/>
      <w:r>
        <w:t xml:space="preserve"> &amp;ovi );</w:t>
      </w:r>
    </w:p>
    <w:p w:rsidR="00D55A73" w:rsidRDefault="00D55A73" w:rsidP="00D55A73">
      <w:r>
        <w:t xml:space="preserve">        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ovi.dwPlatformId != VER_PLATFORM_WIN32_NT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// Only Windows 2000, Windows XP, Windows Server 2003...</w:t>
      </w:r>
    </w:p>
    <w:p w:rsidR="00D55A73" w:rsidRDefault="00D55A73" w:rsidP="00D55A7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    </w:t>
      </w:r>
      <w:proofErr w:type="gramStart"/>
      <w:r>
        <w:t>else</w:t>
      </w:r>
      <w:proofErr w:type="gramEnd"/>
    </w:p>
    <w:p w:rsidR="00D55A73" w:rsidRDefault="00D55A73" w:rsidP="00D55A73">
      <w:r>
        <w:t xml:space="preserve">        {</w:t>
      </w:r>
    </w:p>
    <w:p w:rsidR="00D55A73" w:rsidRDefault="00D55A73" w:rsidP="00D55A73"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 !WinNTHDSerialNumAsPhysicalRead( szSystemInfo, &amp;uSystemInfoLen, 1024 )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WinNTHDSerialNumAsScsiRead(</w:t>
      </w:r>
      <w:proofErr w:type="gramEnd"/>
      <w:r>
        <w:t xml:space="preserve"> szSystemInfo, &amp;uSystemInfoLen, 1024 );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/>
    <w:p w:rsidR="00D55A73" w:rsidRDefault="00D55A73" w:rsidP="00D55A73">
      <w:r>
        <w:t xml:space="preserve">    // CPU ID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BOOL bException = FALSE;</w:t>
      </w:r>
    </w:p>
    <w:p w:rsidR="00D55A73" w:rsidRDefault="00D55A73" w:rsidP="00D55A73">
      <w:r>
        <w:t xml:space="preserve">        BYTE </w:t>
      </w:r>
      <w:proofErr w:type="gramStart"/>
      <w:r>
        <w:t>szCpu[</w:t>
      </w:r>
      <w:proofErr w:type="gramEnd"/>
      <w:r>
        <w:t>16]  = { 0 };</w:t>
      </w:r>
    </w:p>
    <w:p w:rsidR="00D55A73" w:rsidRDefault="00D55A73" w:rsidP="00D55A73">
      <w:r>
        <w:t xml:space="preserve">        UINT uCpuID     = 0U;</w:t>
      </w:r>
    </w:p>
    <w:p w:rsidR="00D55A73" w:rsidRDefault="00D55A73" w:rsidP="00D55A73"/>
    <w:p w:rsidR="00D55A73" w:rsidRDefault="00D55A73" w:rsidP="00D55A73">
      <w:r>
        <w:t xml:space="preserve">        __try 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_asm 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mov</w:t>
      </w:r>
      <w:proofErr w:type="gramEnd"/>
      <w:r>
        <w:t xml:space="preserve"> eax, 0</w:t>
      </w:r>
    </w:p>
    <w:p w:rsidR="00D55A73" w:rsidRDefault="00D55A73" w:rsidP="00D55A73">
      <w:r>
        <w:t xml:space="preserve">                </w:t>
      </w:r>
      <w:proofErr w:type="gramStart"/>
      <w:r>
        <w:t>cpuid</w:t>
      </w:r>
      <w:proofErr w:type="gramEnd"/>
    </w:p>
    <w:p w:rsidR="00D55A73" w:rsidRDefault="00D55A73" w:rsidP="00D55A73">
      <w:r>
        <w:t xml:space="preserve">                </w:t>
      </w:r>
      <w:proofErr w:type="gramStart"/>
      <w:r>
        <w:t>mov</w:t>
      </w:r>
      <w:proofErr w:type="gramEnd"/>
      <w:r>
        <w:t xml:space="preserve"> dword ptr szCpu[0], ebx</w:t>
      </w:r>
    </w:p>
    <w:p w:rsidR="00D55A73" w:rsidRDefault="00D55A73" w:rsidP="00D55A73">
      <w:r>
        <w:t xml:space="preserve">                </w:t>
      </w:r>
      <w:proofErr w:type="gramStart"/>
      <w:r>
        <w:t>mov</w:t>
      </w:r>
      <w:proofErr w:type="gramEnd"/>
      <w:r>
        <w:t xml:space="preserve"> dword ptr szCpu[4], edx</w:t>
      </w:r>
    </w:p>
    <w:p w:rsidR="00D55A73" w:rsidRDefault="00D55A73" w:rsidP="00D55A73">
      <w:r>
        <w:t xml:space="preserve">                </w:t>
      </w:r>
      <w:proofErr w:type="gramStart"/>
      <w:r>
        <w:t>mov</w:t>
      </w:r>
      <w:proofErr w:type="gramEnd"/>
      <w:r>
        <w:t xml:space="preserve"> dword ptr szCpu[8], ecx</w:t>
      </w:r>
    </w:p>
    <w:p w:rsidR="00D55A73" w:rsidRDefault="00D55A73" w:rsidP="00D55A73">
      <w:r>
        <w:t xml:space="preserve">                </w:t>
      </w:r>
      <w:proofErr w:type="gramStart"/>
      <w:r>
        <w:t>mov</w:t>
      </w:r>
      <w:proofErr w:type="gramEnd"/>
      <w:r>
        <w:t xml:space="preserve"> eax, 1</w:t>
      </w:r>
    </w:p>
    <w:p w:rsidR="00D55A73" w:rsidRDefault="00D55A73" w:rsidP="00D55A73">
      <w:r>
        <w:t xml:space="preserve">                </w:t>
      </w:r>
      <w:proofErr w:type="gramStart"/>
      <w:r>
        <w:t>cpuid</w:t>
      </w:r>
      <w:proofErr w:type="gramEnd"/>
    </w:p>
    <w:p w:rsidR="00D55A73" w:rsidRDefault="00D55A73" w:rsidP="00D55A73">
      <w:r>
        <w:t xml:space="preserve">                </w:t>
      </w:r>
      <w:proofErr w:type="gramStart"/>
      <w:r>
        <w:t>mov</w:t>
      </w:r>
      <w:proofErr w:type="gramEnd"/>
      <w:r>
        <w:t xml:space="preserve"> uCpuID, edx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    __</w:t>
      </w:r>
      <w:proofErr w:type="gramStart"/>
      <w:r>
        <w:t>except(</w:t>
      </w:r>
      <w:proofErr w:type="gramEnd"/>
      <w:r>
        <w:t xml:space="preserve"> EXCEPTION_EXECUTE_HANDLER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</w:t>
      </w:r>
      <w:proofErr w:type="gramStart"/>
      <w:r>
        <w:t>bException</w:t>
      </w:r>
      <w:proofErr w:type="gramEnd"/>
      <w:r>
        <w:t xml:space="preserve"> = TRUE;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    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!bException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</w:t>
      </w:r>
      <w:proofErr w:type="gramStart"/>
      <w:r>
        <w:t>CopyMemory(</w:t>
      </w:r>
      <w:proofErr w:type="gramEnd"/>
      <w:r>
        <w:t xml:space="preserve"> szSystemInfo + uSystemInfoLen, &amp;uCpuID, sizeof( UINT ) );</w:t>
      </w:r>
    </w:p>
    <w:p w:rsidR="00D55A73" w:rsidRDefault="00D55A73" w:rsidP="00D55A73">
      <w:r>
        <w:t xml:space="preserve">            </w:t>
      </w:r>
      <w:proofErr w:type="gramStart"/>
      <w:r>
        <w:t>uSystemInfoLen</w:t>
      </w:r>
      <w:proofErr w:type="gramEnd"/>
      <w:r>
        <w:t xml:space="preserve"> += sizeof( UINT );</w:t>
      </w:r>
    </w:p>
    <w:p w:rsidR="00D55A73" w:rsidRDefault="00D55A73" w:rsidP="00D55A73"/>
    <w:p w:rsidR="00D55A73" w:rsidRDefault="00D55A73" w:rsidP="00D55A73">
      <w:r>
        <w:t xml:space="preserve">            </w:t>
      </w:r>
      <w:proofErr w:type="gramStart"/>
      <w:r>
        <w:t>uCpuID</w:t>
      </w:r>
      <w:proofErr w:type="gramEnd"/>
      <w:r>
        <w:t xml:space="preserve"> = strlen( ( char* )szCpu );</w:t>
      </w:r>
    </w:p>
    <w:p w:rsidR="00D55A73" w:rsidRDefault="00D55A73" w:rsidP="00D55A73">
      <w:r>
        <w:t xml:space="preserve">            </w:t>
      </w:r>
      <w:proofErr w:type="gramStart"/>
      <w:r>
        <w:t>CopyMemory(</w:t>
      </w:r>
      <w:proofErr w:type="gramEnd"/>
      <w:r>
        <w:t xml:space="preserve"> szSystemInfo + uSystemInfoLen, szCpu, uCpuID );</w:t>
      </w:r>
    </w:p>
    <w:p w:rsidR="00D55A73" w:rsidRDefault="00D55A73" w:rsidP="00D55A73">
      <w:r>
        <w:t xml:space="preserve">            </w:t>
      </w:r>
      <w:proofErr w:type="gramStart"/>
      <w:r>
        <w:t>uSystemInfoLen</w:t>
      </w:r>
      <w:proofErr w:type="gramEnd"/>
      <w:r>
        <w:t xml:space="preserve"> += uCpuID;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>
      <w:r>
        <w:t xml:space="preserve">    </w:t>
      </w:r>
    </w:p>
    <w:p w:rsidR="00D55A73" w:rsidRDefault="00D55A73" w:rsidP="00D55A73">
      <w:r>
        <w:rPr>
          <w:rFonts w:hint="eastAsia"/>
        </w:rPr>
        <w:t xml:space="preserve">    // BIOS </w:t>
      </w:r>
      <w:r>
        <w:rPr>
          <w:rFonts w:hint="eastAsia"/>
        </w:rPr>
        <w:t>编号，支持</w:t>
      </w:r>
      <w:r>
        <w:rPr>
          <w:rFonts w:hint="eastAsia"/>
        </w:rPr>
        <w:t xml:space="preserve"> AMI, AWARD, PHOENIX</w:t>
      </w:r>
    </w:p>
    <w:p w:rsidR="00D55A73" w:rsidRDefault="00D55A73" w:rsidP="00D55A73">
      <w:r>
        <w:lastRenderedPageBreak/>
        <w:t xml:space="preserve">    {</w:t>
      </w:r>
    </w:p>
    <w:p w:rsidR="00D55A73" w:rsidRDefault="00D55A73" w:rsidP="00D55A73">
      <w:r>
        <w:t xml:space="preserve">        SIZE_T ssize; </w:t>
      </w:r>
    </w:p>
    <w:p w:rsidR="00D55A73" w:rsidRDefault="00D55A73" w:rsidP="00D55A73"/>
    <w:p w:rsidR="00D55A73" w:rsidRDefault="00D55A73" w:rsidP="00D55A73">
      <w:r>
        <w:t xml:space="preserve">        LARGE_INTEGER so; </w:t>
      </w:r>
    </w:p>
    <w:p w:rsidR="00D55A73" w:rsidRDefault="00D55A73" w:rsidP="00D55A73">
      <w:r>
        <w:t xml:space="preserve">        so.LowPart=0x000f0000;</w:t>
      </w:r>
    </w:p>
    <w:p w:rsidR="00D55A73" w:rsidRDefault="00D55A73" w:rsidP="00D55A73">
      <w:r>
        <w:t xml:space="preserve">        so.HighPart=0x00000000; </w:t>
      </w:r>
    </w:p>
    <w:p w:rsidR="00D55A73" w:rsidRDefault="00D55A73" w:rsidP="00D55A73">
      <w:r>
        <w:t xml:space="preserve">        </w:t>
      </w:r>
      <w:proofErr w:type="gramStart"/>
      <w:r>
        <w:t>ssize=</w:t>
      </w:r>
      <w:proofErr w:type="gramEnd"/>
      <w:r>
        <w:t xml:space="preserve">0xffff; </w:t>
      </w:r>
    </w:p>
    <w:p w:rsidR="00D55A73" w:rsidRDefault="00D55A73" w:rsidP="00D55A73">
      <w:r>
        <w:t xml:space="preserve">        </w:t>
      </w:r>
      <w:proofErr w:type="gramStart"/>
      <w:r>
        <w:t>wchar_t</w:t>
      </w:r>
      <w:proofErr w:type="gramEnd"/>
      <w:r>
        <w:t xml:space="preserve"> strPH[30]=L\\device\\physicalmemory; </w:t>
      </w:r>
    </w:p>
    <w:p w:rsidR="00D55A73" w:rsidRDefault="00D55A73" w:rsidP="00D55A73"/>
    <w:p w:rsidR="00D55A73" w:rsidRDefault="00D55A73" w:rsidP="00D55A73">
      <w:r>
        <w:t xml:space="preserve">        DWORD ba=0;</w:t>
      </w:r>
    </w:p>
    <w:p w:rsidR="00D55A73" w:rsidRDefault="00D55A73" w:rsidP="00D55A73"/>
    <w:p w:rsidR="00D55A73" w:rsidRDefault="00D55A73" w:rsidP="00D55A73">
      <w:r>
        <w:t xml:space="preserve">        UNICODE_STRING struniph; </w:t>
      </w:r>
    </w:p>
    <w:p w:rsidR="00D55A73" w:rsidRDefault="00D55A73" w:rsidP="00D55A73">
      <w:r>
        <w:t xml:space="preserve">        struniph.Buffer=strPH; </w:t>
      </w:r>
    </w:p>
    <w:p w:rsidR="00D55A73" w:rsidRDefault="00D55A73" w:rsidP="00D55A73">
      <w:r>
        <w:t xml:space="preserve">        struniph.Length=0x2c; </w:t>
      </w:r>
    </w:p>
    <w:p w:rsidR="00D55A73" w:rsidRDefault="00D55A73" w:rsidP="00D55A73">
      <w:r>
        <w:t xml:space="preserve">        struniph.MaximumLength =0x2e; </w:t>
      </w:r>
    </w:p>
    <w:p w:rsidR="00D55A73" w:rsidRDefault="00D55A73" w:rsidP="00D55A73"/>
    <w:p w:rsidR="00D55A73" w:rsidRDefault="00D55A73" w:rsidP="00D55A73">
      <w:r>
        <w:t xml:space="preserve">        OBJECT_ATTRIBUTES obj_ar; </w:t>
      </w:r>
    </w:p>
    <w:p w:rsidR="00D55A73" w:rsidRDefault="00D55A73" w:rsidP="00D55A73">
      <w:r>
        <w:t xml:space="preserve">        obj_ar.Attributes =64;</w:t>
      </w:r>
    </w:p>
    <w:p w:rsidR="00D55A73" w:rsidRDefault="00D55A73" w:rsidP="00D55A73">
      <w:r>
        <w:t xml:space="preserve">        obj_ar.Length =24;</w:t>
      </w:r>
    </w:p>
    <w:p w:rsidR="00D55A73" w:rsidRDefault="00D55A73" w:rsidP="00D55A73">
      <w:r>
        <w:t xml:space="preserve">        obj_ar.ObjectName=&amp;struniph;</w:t>
      </w:r>
    </w:p>
    <w:p w:rsidR="00D55A73" w:rsidRDefault="00D55A73" w:rsidP="00D55A73">
      <w:r>
        <w:t xml:space="preserve">        obj_ar.RootDirectory=0; </w:t>
      </w:r>
    </w:p>
    <w:p w:rsidR="00D55A73" w:rsidRDefault="00D55A73" w:rsidP="00D55A73">
      <w:r>
        <w:t xml:space="preserve">        obj_ar.SecurityDescriptor=0; </w:t>
      </w:r>
    </w:p>
    <w:p w:rsidR="00D55A73" w:rsidRDefault="00D55A73" w:rsidP="00D55A73">
      <w:r>
        <w:t xml:space="preserve">        obj_ar.SecurityQualityOfService =0; </w:t>
      </w:r>
    </w:p>
    <w:p w:rsidR="00D55A73" w:rsidRDefault="00D55A73" w:rsidP="00D55A73"/>
    <w:p w:rsidR="00D55A73" w:rsidRDefault="00D55A73" w:rsidP="00D55A73">
      <w:r>
        <w:t xml:space="preserve">        HMODULE hinstLib = </w:t>
      </w:r>
      <w:proofErr w:type="gramStart"/>
      <w:r>
        <w:t>LoadLibrary(</w:t>
      </w:r>
      <w:proofErr w:type="gramEnd"/>
      <w:r>
        <w:t xml:space="preserve">"ntdll.dll"); </w:t>
      </w:r>
    </w:p>
    <w:p w:rsidR="00D55A73" w:rsidRDefault="00D55A73" w:rsidP="00D55A73">
      <w:r>
        <w:t xml:space="preserve">        ZWOS ZWopenS</w:t>
      </w:r>
      <w:proofErr w:type="gramStart"/>
      <w:r>
        <w:t>=(</w:t>
      </w:r>
      <w:proofErr w:type="gramEnd"/>
      <w:r>
        <w:t xml:space="preserve">ZWOS)GetProcAddress(hinstLib,"ZwOpenSection"); </w:t>
      </w:r>
    </w:p>
    <w:p w:rsidR="00D55A73" w:rsidRDefault="00D55A73" w:rsidP="00D55A73">
      <w:r>
        <w:t xml:space="preserve">        ZWMV ZWmapV</w:t>
      </w:r>
      <w:proofErr w:type="gramStart"/>
      <w:r>
        <w:t>=(</w:t>
      </w:r>
      <w:proofErr w:type="gramEnd"/>
      <w:r>
        <w:t xml:space="preserve">ZWMV)GetProcAddress(hinstLib,"ZwMapViewOfSection"); </w:t>
      </w:r>
    </w:p>
    <w:p w:rsidR="00D55A73" w:rsidRDefault="00D55A73" w:rsidP="00D55A73">
      <w:r>
        <w:t xml:space="preserve">        ZWUMV ZWunmapV</w:t>
      </w:r>
      <w:proofErr w:type="gramStart"/>
      <w:r>
        <w:t>=(</w:t>
      </w:r>
      <w:proofErr w:type="gramEnd"/>
      <w:r>
        <w:t xml:space="preserve">ZWUMV)GetProcAddress(hinstLib,"ZwUnmapViewOfSection"); </w:t>
      </w:r>
    </w:p>
    <w:p w:rsidR="00D55A73" w:rsidRDefault="00D55A73" w:rsidP="00D55A73">
      <w:r>
        <w:t xml:space="preserve">        </w:t>
      </w:r>
    </w:p>
    <w:p w:rsidR="00D55A73" w:rsidRDefault="00D55A73" w:rsidP="00D55A73">
      <w:r>
        <w:rPr>
          <w:rFonts w:hint="eastAsia"/>
        </w:rPr>
        <w:t xml:space="preserve">        //</w:t>
      </w:r>
      <w:r>
        <w:rPr>
          <w:rFonts w:hint="eastAsia"/>
        </w:rPr>
        <w:t>调用函数，对物理内存进行映射</w:t>
      </w:r>
      <w:r>
        <w:rPr>
          <w:rFonts w:hint="eastAsia"/>
        </w:rPr>
        <w:t xml:space="preserve"> </w:t>
      </w:r>
    </w:p>
    <w:p w:rsidR="00D55A73" w:rsidRDefault="00D55A73" w:rsidP="00D55A73">
      <w:r>
        <w:t xml:space="preserve">        HANDLE hSection; 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0 == ZWopenS(&amp;hSection,4,&amp;obj_ar) &amp;&amp; </w:t>
      </w:r>
    </w:p>
    <w:p w:rsidR="00D55A73" w:rsidRDefault="00D55A73" w:rsidP="00D55A73">
      <w:r>
        <w:t xml:space="preserve">            0 == </w:t>
      </w:r>
      <w:proofErr w:type="gramStart"/>
      <w:r>
        <w:t>ZWmapV(</w:t>
      </w:r>
      <w:proofErr w:type="gramEnd"/>
      <w:r>
        <w:t xml:space="preserve"> </w:t>
      </w:r>
    </w:p>
    <w:p w:rsidR="00D55A73" w:rsidRDefault="00D55A73" w:rsidP="00D55A73">
      <w:r>
        <w:rPr>
          <w:rFonts w:hint="eastAsia"/>
        </w:rPr>
        <w:t xml:space="preserve">            ( HANDLE )hSection,   //</w:t>
      </w:r>
      <w:r>
        <w:rPr>
          <w:rFonts w:hint="eastAsia"/>
        </w:rPr>
        <w:t>打开</w:t>
      </w:r>
      <w:r>
        <w:rPr>
          <w:rFonts w:hint="eastAsia"/>
        </w:rPr>
        <w:t>Section</w:t>
      </w:r>
      <w:r>
        <w:rPr>
          <w:rFonts w:hint="eastAsia"/>
        </w:rPr>
        <w:t>时得到的句柄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    ( HANDLE )0xFFFFFFFF, //</w:t>
      </w:r>
      <w:r>
        <w:rPr>
          <w:rFonts w:hint="eastAsia"/>
        </w:rPr>
        <w:t>将要映射进程的句柄，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    &amp;ba,                  //</w:t>
      </w:r>
      <w:r>
        <w:rPr>
          <w:rFonts w:hint="eastAsia"/>
        </w:rPr>
        <w:t>映射的基址</w:t>
      </w:r>
      <w:r>
        <w:rPr>
          <w:rFonts w:hint="eastAsia"/>
        </w:rPr>
        <w:t xml:space="preserve"> </w:t>
      </w:r>
    </w:p>
    <w:p w:rsidR="00D55A73" w:rsidRDefault="00D55A73" w:rsidP="00D55A73">
      <w:r>
        <w:t xml:space="preserve">            0,</w:t>
      </w:r>
    </w:p>
    <w:p w:rsidR="00D55A73" w:rsidRDefault="00D55A73" w:rsidP="00D55A73">
      <w:r>
        <w:rPr>
          <w:rFonts w:hint="eastAsia"/>
        </w:rPr>
        <w:t xml:space="preserve">            0xFFFF,               //</w:t>
      </w:r>
      <w:r>
        <w:rPr>
          <w:rFonts w:hint="eastAsia"/>
        </w:rPr>
        <w:t>分配的大小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    &amp;so,                  //</w:t>
      </w:r>
      <w:r>
        <w:rPr>
          <w:rFonts w:hint="eastAsia"/>
        </w:rPr>
        <w:t>物理内存的地址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    &amp;ssize,               //</w:t>
      </w:r>
      <w:r>
        <w:rPr>
          <w:rFonts w:hint="eastAsia"/>
        </w:rPr>
        <w:t>指向读取内存块大小的指针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    1,                    //</w:t>
      </w:r>
      <w:r>
        <w:rPr>
          <w:rFonts w:hint="eastAsia"/>
        </w:rPr>
        <w:t>子进程的可继承性设定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    0,                    //</w:t>
      </w:r>
      <w:r>
        <w:rPr>
          <w:rFonts w:hint="eastAsia"/>
        </w:rPr>
        <w:t>分配类型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    2                     //</w:t>
      </w:r>
      <w:r>
        <w:rPr>
          <w:rFonts w:hint="eastAsia"/>
        </w:rPr>
        <w:t>保护类型</w:t>
      </w:r>
      <w:r>
        <w:rPr>
          <w:rFonts w:hint="eastAsia"/>
        </w:rPr>
        <w:t xml:space="preserve"> </w:t>
      </w:r>
    </w:p>
    <w:p w:rsidR="00D55A73" w:rsidRDefault="00D55A73" w:rsidP="00D55A73">
      <w:r>
        <w:t xml:space="preserve">            ) )</w:t>
      </w:r>
    </w:p>
    <w:p w:rsidR="00D55A73" w:rsidRDefault="00D55A73" w:rsidP="00D55A73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执行后会在当前进程的空间开辟一段</w:t>
      </w:r>
      <w:r>
        <w:rPr>
          <w:rFonts w:hint="eastAsia"/>
        </w:rPr>
        <w:t>64k</w:t>
      </w:r>
      <w:r>
        <w:rPr>
          <w:rFonts w:hint="eastAsia"/>
        </w:rPr>
        <w:t>的空间，并把</w:t>
      </w:r>
      <w:r>
        <w:rPr>
          <w:rFonts w:hint="eastAsia"/>
        </w:rPr>
        <w:t>f000:0000</w:t>
      </w:r>
      <w:r>
        <w:rPr>
          <w:rFonts w:hint="eastAsia"/>
        </w:rPr>
        <w:t>到</w:t>
      </w:r>
      <w:r>
        <w:rPr>
          <w:rFonts w:hint="eastAsia"/>
        </w:rPr>
        <w:t>f000:ffff</w:t>
      </w:r>
      <w:r>
        <w:rPr>
          <w:rFonts w:hint="eastAsia"/>
        </w:rPr>
        <w:t>处的内容映射到这里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    //</w:t>
      </w:r>
      <w:r>
        <w:rPr>
          <w:rFonts w:hint="eastAsia"/>
        </w:rPr>
        <w:t>映射的基址由</w:t>
      </w:r>
      <w:r>
        <w:rPr>
          <w:rFonts w:hint="eastAsia"/>
        </w:rPr>
        <w:t>ba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如果映射不再有用</w:t>
      </w:r>
      <w:r>
        <w:rPr>
          <w:rFonts w:hint="eastAsia"/>
        </w:rPr>
        <w:t>,</w:t>
      </w:r>
      <w:r>
        <w:rPr>
          <w:rFonts w:hint="eastAsia"/>
        </w:rPr>
        <w:t>应该用</w:t>
      </w:r>
      <w:r>
        <w:rPr>
          <w:rFonts w:hint="eastAsia"/>
        </w:rPr>
        <w:t>ZwUnmapViewOfSection</w:t>
      </w:r>
      <w:r>
        <w:rPr>
          <w:rFonts w:hint="eastAsia"/>
        </w:rPr>
        <w:t>断开映射</w:t>
      </w:r>
      <w:r>
        <w:rPr>
          <w:rFonts w:hint="eastAsia"/>
        </w:rPr>
        <w:t xml:space="preserve"> 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BYTE* pBiosSerial = </w:t>
      </w:r>
      <w:proofErr w:type="gramStart"/>
      <w:r>
        <w:t>( BYTE</w:t>
      </w:r>
      <w:proofErr w:type="gramEnd"/>
      <w:r>
        <w:t>* )ba;</w:t>
      </w:r>
    </w:p>
    <w:p w:rsidR="00D55A73" w:rsidRDefault="00D55A73" w:rsidP="00D55A73">
      <w:r>
        <w:t xml:space="preserve">            UINT uBiosSerialLen = </w:t>
      </w:r>
      <w:proofErr w:type="gramStart"/>
      <w:r>
        <w:t>FindAwardBios(</w:t>
      </w:r>
      <w:proofErr w:type="gramEnd"/>
      <w:r>
        <w:t xml:space="preserve"> &amp;pBiosSerial );</w:t>
      </w:r>
    </w:p>
    <w:p w:rsidR="00D55A73" w:rsidRDefault="00D55A73" w:rsidP="00D55A73">
      <w:r>
        <w:t xml:space="preserve">            </w:t>
      </w:r>
      <w:proofErr w:type="gramStart"/>
      <w:r>
        <w:t>if(</w:t>
      </w:r>
      <w:proofErr w:type="gramEnd"/>
      <w:r>
        <w:t xml:space="preserve"> uBiosSerialLen == 0U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uBiosSerialLen</w:t>
      </w:r>
      <w:proofErr w:type="gramEnd"/>
      <w:r>
        <w:t xml:space="preserve"> = FindAmiBios( &amp;pBiosSerial );</w:t>
      </w:r>
    </w:p>
    <w:p w:rsidR="00D55A73" w:rsidRDefault="00D55A73" w:rsidP="00D55A73">
      <w:r>
        <w:t xml:space="preserve">                </w:t>
      </w:r>
      <w:proofErr w:type="gramStart"/>
      <w:r>
        <w:t>if(</w:t>
      </w:r>
      <w:proofErr w:type="gramEnd"/>
      <w:r>
        <w:t xml:space="preserve"> uBiosSerialLen == 0U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</w:t>
      </w:r>
      <w:proofErr w:type="gramStart"/>
      <w:r>
        <w:t>uBiosSerialLen</w:t>
      </w:r>
      <w:proofErr w:type="gramEnd"/>
      <w:r>
        <w:t xml:space="preserve"> = FindPhoenixBios( &amp;pBiosSerial );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    </w:t>
      </w:r>
      <w:proofErr w:type="gramStart"/>
      <w:r>
        <w:t>if(</w:t>
      </w:r>
      <w:proofErr w:type="gramEnd"/>
      <w:r>
        <w:t xml:space="preserve"> uBiosSerialLen != 0U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CopyMemory(</w:t>
      </w:r>
      <w:proofErr w:type="gramEnd"/>
      <w:r>
        <w:t xml:space="preserve"> szSystemInfo + uSystemInfoLen, pBiosSerial, uBiosSerialLen );</w:t>
      </w:r>
    </w:p>
    <w:p w:rsidR="00D55A73" w:rsidRDefault="00D55A73" w:rsidP="00D55A73">
      <w:r>
        <w:t xml:space="preserve">                </w:t>
      </w:r>
      <w:proofErr w:type="gramStart"/>
      <w:r>
        <w:t>uSystemInfoLen</w:t>
      </w:r>
      <w:proofErr w:type="gramEnd"/>
      <w:r>
        <w:t xml:space="preserve"> += uBiosSerialLen;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    </w:t>
      </w:r>
      <w:proofErr w:type="gramStart"/>
      <w:r>
        <w:t>ZWunmapV(</w:t>
      </w:r>
      <w:proofErr w:type="gramEnd"/>
      <w:r>
        <w:t xml:space="preserve"> ( HANDLE )0xFFFFFFFF, ( void* )ba );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>
      <w:r>
        <w:rPr>
          <w:rFonts w:hint="eastAsia"/>
        </w:rPr>
        <w:t xml:space="preserve">    // </w:t>
      </w:r>
      <w:r>
        <w:rPr>
          <w:rFonts w:hint="eastAsia"/>
        </w:rPr>
        <w:t>完毕，</w:t>
      </w:r>
      <w:r>
        <w:rPr>
          <w:rFonts w:hint="eastAsia"/>
        </w:rPr>
        <w:t xml:space="preserve"> </w:t>
      </w:r>
      <w:r>
        <w:rPr>
          <w:rFonts w:hint="eastAsia"/>
        </w:rPr>
        <w:t>系统特征码已取得。</w:t>
      </w:r>
    </w:p>
    <w:p w:rsidR="00D55A73" w:rsidRDefault="00D55A73" w:rsidP="00D55A73"/>
    <w:p w:rsidR="00D55A73" w:rsidRDefault="00D55A73" w:rsidP="00D55A73">
      <w:r>
        <w:rPr>
          <w:rFonts w:hint="eastAsia"/>
        </w:rPr>
        <w:t>以下是其中用到的某些结构及函数的定义</w:t>
      </w:r>
    </w:p>
    <w:p w:rsidR="00D55A73" w:rsidRDefault="00D55A73" w:rsidP="00D55A73"/>
    <w:p w:rsidR="00D55A73" w:rsidRDefault="00D55A73" w:rsidP="00D55A73">
      <w:r>
        <w:t>#</w:t>
      </w:r>
      <w:proofErr w:type="gramStart"/>
      <w:r>
        <w:t>define  FILE</w:t>
      </w:r>
      <w:proofErr w:type="gramEnd"/>
      <w:r>
        <w:t>_DEVICE_SCSI              0x0000001b</w:t>
      </w:r>
    </w:p>
    <w:p w:rsidR="00D55A73" w:rsidRDefault="00D55A73" w:rsidP="00D55A73">
      <w:r>
        <w:t>#</w:t>
      </w:r>
      <w:proofErr w:type="gramStart"/>
      <w:r>
        <w:t>define  IOCTL</w:t>
      </w:r>
      <w:proofErr w:type="gramEnd"/>
      <w:r>
        <w:t>_SCSI_MINIPORT_IDENTIFY  ( ( FILE_DEVICE_SCSI &lt;&lt; 16 ) + 0x0501 )</w:t>
      </w:r>
    </w:p>
    <w:p w:rsidR="00D55A73" w:rsidRDefault="00D55A73" w:rsidP="00D55A73"/>
    <w:p w:rsidR="00D55A73" w:rsidRDefault="00D55A73" w:rsidP="00D55A73">
      <w:r>
        <w:t>#</w:t>
      </w:r>
      <w:proofErr w:type="gramStart"/>
      <w:r>
        <w:t>define  IOCTL</w:t>
      </w:r>
      <w:proofErr w:type="gramEnd"/>
      <w:r>
        <w:t>_SCSI_MINIPORT 0x0004D008  //  see NTDDSCSI.H for definition</w:t>
      </w:r>
    </w:p>
    <w:p w:rsidR="00D55A73" w:rsidRDefault="00D55A73" w:rsidP="00D55A73"/>
    <w:p w:rsidR="00D55A73" w:rsidRDefault="00D55A73" w:rsidP="00D55A73">
      <w:r>
        <w:t>#</w:t>
      </w:r>
      <w:proofErr w:type="gramStart"/>
      <w:r>
        <w:t>define  IDENTIFY</w:t>
      </w:r>
      <w:proofErr w:type="gramEnd"/>
      <w:r>
        <w:t>_BUFFER_SIZE  512</w:t>
      </w:r>
    </w:p>
    <w:p w:rsidR="00D55A73" w:rsidRDefault="00D55A73" w:rsidP="00D55A73">
      <w:r>
        <w:t>#</w:t>
      </w:r>
      <w:proofErr w:type="gramStart"/>
      <w:r>
        <w:t>define  SENDIDLENGTH</w:t>
      </w:r>
      <w:proofErr w:type="gramEnd"/>
      <w:r>
        <w:t xml:space="preserve">  ( sizeof( SENDCMDOUTPARAMS ) + IDENTIFY_BUFFER_SIZE )</w:t>
      </w:r>
    </w:p>
    <w:p w:rsidR="00D55A73" w:rsidRDefault="00D55A73" w:rsidP="00D55A73"/>
    <w:p w:rsidR="00D55A73" w:rsidRDefault="00D55A73" w:rsidP="00D55A73">
      <w:r>
        <w:t>#</w:t>
      </w:r>
      <w:proofErr w:type="gramStart"/>
      <w:r>
        <w:t>define  IDE</w:t>
      </w:r>
      <w:proofErr w:type="gramEnd"/>
      <w:r>
        <w:t>_ATAPI_IDENTIFY  0xA1  //  Returns ID sector for ATAPI.</w:t>
      </w:r>
    </w:p>
    <w:p w:rsidR="00D55A73" w:rsidRDefault="00D55A73" w:rsidP="00D55A73">
      <w:r>
        <w:t>#</w:t>
      </w:r>
      <w:proofErr w:type="gramStart"/>
      <w:r>
        <w:t>define  IDE</w:t>
      </w:r>
      <w:proofErr w:type="gramEnd"/>
      <w:r>
        <w:t>_ATA_IDENTIFY    0xEC  //  Returns ID sector for ATA.</w:t>
      </w:r>
    </w:p>
    <w:p w:rsidR="00D55A73" w:rsidRDefault="00D55A73" w:rsidP="00D55A73">
      <w:r>
        <w:t>#</w:t>
      </w:r>
      <w:proofErr w:type="gramStart"/>
      <w:r>
        <w:t>define  DFP</w:t>
      </w:r>
      <w:proofErr w:type="gramEnd"/>
      <w:r>
        <w:t>_RECEIVE_DRIVE_DATA   0x0007c088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_IDSECTOR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</w:t>
      </w:r>
      <w:proofErr w:type="gramStart"/>
      <w:r>
        <w:t>USHORT  wGenConfig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wNumCyls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wReserved</w:t>
      </w:r>
      <w:proofErr w:type="gramEnd"/>
      <w:r>
        <w:t>;</w:t>
      </w:r>
    </w:p>
    <w:p w:rsidR="00D55A73" w:rsidRDefault="00D55A73" w:rsidP="00D55A73">
      <w:r>
        <w:lastRenderedPageBreak/>
        <w:t xml:space="preserve">    </w:t>
      </w:r>
      <w:proofErr w:type="gramStart"/>
      <w:r>
        <w:t>USHORT  wNumHeads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wBytesPerTrack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wBytesPerSector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wSectorsPerTrack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wVendorUnique</w:t>
      </w:r>
      <w:proofErr w:type="gramEnd"/>
      <w:r>
        <w:t>[3];</w:t>
      </w:r>
    </w:p>
    <w:p w:rsidR="00D55A73" w:rsidRDefault="00D55A73" w:rsidP="00D55A73">
      <w:r>
        <w:t xml:space="preserve">    CHAR    </w:t>
      </w:r>
      <w:proofErr w:type="gramStart"/>
      <w:r>
        <w:t>sSerialNumber[</w:t>
      </w:r>
      <w:proofErr w:type="gramEnd"/>
      <w:r>
        <w:t>20];</w:t>
      </w:r>
    </w:p>
    <w:p w:rsidR="00D55A73" w:rsidRDefault="00D55A73" w:rsidP="00D55A73">
      <w:r>
        <w:t xml:space="preserve">    </w:t>
      </w:r>
      <w:proofErr w:type="gramStart"/>
      <w:r>
        <w:t>USHORT  wBufferType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wBufferSize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wECCSize</w:t>
      </w:r>
      <w:proofErr w:type="gramEnd"/>
      <w:r>
        <w:t>;</w:t>
      </w:r>
    </w:p>
    <w:p w:rsidR="00D55A73" w:rsidRDefault="00D55A73" w:rsidP="00D55A73">
      <w:r>
        <w:t xml:space="preserve">    CHAR    </w:t>
      </w:r>
      <w:proofErr w:type="gramStart"/>
      <w:r>
        <w:t>sFirmwareRev[</w:t>
      </w:r>
      <w:proofErr w:type="gramEnd"/>
      <w:r>
        <w:t>8];</w:t>
      </w:r>
    </w:p>
    <w:p w:rsidR="00D55A73" w:rsidRDefault="00D55A73" w:rsidP="00D55A73">
      <w:r>
        <w:t xml:space="preserve">    CHAR    </w:t>
      </w:r>
      <w:proofErr w:type="gramStart"/>
      <w:r>
        <w:t>sModelNumber[</w:t>
      </w:r>
      <w:proofErr w:type="gramEnd"/>
      <w:r>
        <w:t>40];</w:t>
      </w:r>
    </w:p>
    <w:p w:rsidR="00D55A73" w:rsidRDefault="00D55A73" w:rsidP="00D55A73">
      <w:r>
        <w:t xml:space="preserve">    </w:t>
      </w:r>
      <w:proofErr w:type="gramStart"/>
      <w:r>
        <w:t>USHORT  wMoreVendorUnique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wDoubleWordIO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wCapabilities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wReserved1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wPIOTiming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wDMATiming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wBS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wNumCurrentCyls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wNumCurrentHeads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wNumCurrentSectorsPerTrack</w:t>
      </w:r>
      <w:proofErr w:type="gramEnd"/>
      <w:r>
        <w:t>;</w:t>
      </w:r>
    </w:p>
    <w:p w:rsidR="00D55A73" w:rsidRDefault="00D55A73" w:rsidP="00D55A73">
      <w:r>
        <w:t xml:space="preserve">    ULONG   ulCurrentSectorCapacity;</w:t>
      </w:r>
    </w:p>
    <w:p w:rsidR="00D55A73" w:rsidRDefault="00D55A73" w:rsidP="00D55A73">
      <w:r>
        <w:t xml:space="preserve">    </w:t>
      </w:r>
      <w:proofErr w:type="gramStart"/>
      <w:r>
        <w:t>USHORT  wMultSectorStuff</w:t>
      </w:r>
      <w:proofErr w:type="gramEnd"/>
      <w:r>
        <w:t>;</w:t>
      </w:r>
    </w:p>
    <w:p w:rsidR="00D55A73" w:rsidRDefault="00D55A73" w:rsidP="00D55A73">
      <w:r>
        <w:t xml:space="preserve">    ULONG   ulTotalAddressableSectors;</w:t>
      </w:r>
    </w:p>
    <w:p w:rsidR="00D55A73" w:rsidRDefault="00D55A73" w:rsidP="00D55A73">
      <w:r>
        <w:t xml:space="preserve">    </w:t>
      </w:r>
      <w:proofErr w:type="gramStart"/>
      <w:r>
        <w:t>USHORT  wSingleWordDMA</w:t>
      </w:r>
      <w:proofErr w:type="gramEnd"/>
      <w:r>
        <w:t>;</w:t>
      </w:r>
    </w:p>
    <w:p w:rsidR="00D55A73" w:rsidRDefault="00D55A73" w:rsidP="00D55A73">
      <w:r>
        <w:t xml:space="preserve">    </w:t>
      </w:r>
      <w:proofErr w:type="gramStart"/>
      <w:r>
        <w:t>USHORT  wMultiWordDMA</w:t>
      </w:r>
      <w:proofErr w:type="gramEnd"/>
      <w:r>
        <w:t>;</w:t>
      </w:r>
    </w:p>
    <w:p w:rsidR="00D55A73" w:rsidRDefault="00D55A73" w:rsidP="00D55A73">
      <w:r>
        <w:t xml:space="preserve">    BYTE    </w:t>
      </w:r>
      <w:proofErr w:type="gramStart"/>
      <w:r>
        <w:t>bReserved[</w:t>
      </w:r>
      <w:proofErr w:type="gramEnd"/>
      <w:r>
        <w:t>128];</w:t>
      </w:r>
    </w:p>
    <w:p w:rsidR="00D55A73" w:rsidRDefault="00D55A73" w:rsidP="00D55A73">
      <w:r>
        <w:t>} IDSECTOR, *PIDSECTOR;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_DRIVERSTATUS</w:t>
      </w:r>
    </w:p>
    <w:p w:rsidR="00D55A73" w:rsidRDefault="00D55A73" w:rsidP="00D55A73"/>
    <w:p w:rsidR="00D55A73" w:rsidRDefault="00D55A73" w:rsidP="00D55A73">
      <w:r>
        <w:t>{</w:t>
      </w:r>
    </w:p>
    <w:p w:rsidR="00D55A73" w:rsidRDefault="00D55A73" w:rsidP="00D55A73">
      <w:r>
        <w:t xml:space="preserve">    </w:t>
      </w:r>
      <w:proofErr w:type="gramStart"/>
      <w:r>
        <w:t>BYTE  bDriverError</w:t>
      </w:r>
      <w:proofErr w:type="gramEnd"/>
      <w:r>
        <w:t>;  //  Error code from driver, or 0 if no error.</w:t>
      </w:r>
    </w:p>
    <w:p w:rsidR="00D55A73" w:rsidRDefault="00D55A73" w:rsidP="00D55A73">
      <w:r>
        <w:t xml:space="preserve">    </w:t>
      </w:r>
      <w:proofErr w:type="gramStart"/>
      <w:r>
        <w:t>BYTE  bIDEStatus</w:t>
      </w:r>
      <w:proofErr w:type="gramEnd"/>
      <w:r>
        <w:t>;    //  Contents of IDE Error register.</w:t>
      </w:r>
    </w:p>
    <w:p w:rsidR="00D55A73" w:rsidRDefault="00D55A73" w:rsidP="00D55A73">
      <w:r>
        <w:t xml:space="preserve">    /</w:t>
      </w:r>
      <w:proofErr w:type="gramStart"/>
      <w:r>
        <w:t>/  Only</w:t>
      </w:r>
      <w:proofErr w:type="gramEnd"/>
      <w:r>
        <w:t xml:space="preserve"> valid when bDriverError is SMART_IDE_ERROR.</w:t>
      </w:r>
    </w:p>
    <w:p w:rsidR="00D55A73" w:rsidRDefault="00D55A73" w:rsidP="00D55A73">
      <w:r>
        <w:t xml:space="preserve">    </w:t>
      </w:r>
      <w:proofErr w:type="gramStart"/>
      <w:r>
        <w:t>BYTE  bReserved</w:t>
      </w:r>
      <w:proofErr w:type="gramEnd"/>
      <w:r>
        <w:t>[2];  //  Reserved for future expansion.</w:t>
      </w:r>
    </w:p>
    <w:p w:rsidR="00D55A73" w:rsidRDefault="00D55A73" w:rsidP="00D55A73">
      <w:r>
        <w:t xml:space="preserve">    </w:t>
      </w:r>
      <w:proofErr w:type="gramStart"/>
      <w:r>
        <w:t>DWORD  dwReserved</w:t>
      </w:r>
      <w:proofErr w:type="gramEnd"/>
      <w:r>
        <w:t>[2];  //  Reserved for future expansion.</w:t>
      </w:r>
    </w:p>
    <w:p w:rsidR="00D55A73" w:rsidRDefault="00D55A73" w:rsidP="00D55A73">
      <w:r>
        <w:t>} DRIVERSTATUS, *PDRIVERSTATUS, *LPDRIVERSTATUS;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_SENDCMDOUTPARAMS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DWORD         cBufferSize;   /</w:t>
      </w:r>
      <w:proofErr w:type="gramStart"/>
      <w:r>
        <w:t>/  Size</w:t>
      </w:r>
      <w:proofErr w:type="gramEnd"/>
      <w:r>
        <w:t xml:space="preserve"> of bBuffer in bytes</w:t>
      </w:r>
    </w:p>
    <w:p w:rsidR="00D55A73" w:rsidRDefault="00D55A73" w:rsidP="00D55A73">
      <w:r>
        <w:t xml:space="preserve">    </w:t>
      </w:r>
      <w:proofErr w:type="gramStart"/>
      <w:r>
        <w:t>DRIVERSTATUS  DriverStatus</w:t>
      </w:r>
      <w:proofErr w:type="gramEnd"/>
      <w:r>
        <w:t>;  //  Driver status structure.</w:t>
      </w:r>
    </w:p>
    <w:p w:rsidR="00D55A73" w:rsidRDefault="00D55A73" w:rsidP="00D55A73">
      <w:r>
        <w:t xml:space="preserve">    BYTE          </w:t>
      </w:r>
      <w:proofErr w:type="gramStart"/>
      <w:r>
        <w:t>bBuffer[</w:t>
      </w:r>
      <w:proofErr w:type="gramEnd"/>
      <w:r>
        <w:t xml:space="preserve">1];    //  Buffer of arbitrary length in which to store the data </w:t>
      </w:r>
      <w:r>
        <w:lastRenderedPageBreak/>
        <w:t>read from the                                                       // drive.</w:t>
      </w:r>
    </w:p>
    <w:p w:rsidR="00D55A73" w:rsidRDefault="00D55A73" w:rsidP="00D55A73">
      <w:r>
        <w:t>} SENDCMDOUTPARAMS, *PSENDCMDOUTPARAMS, *LPSENDCMDOUTPARAMS;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_SRB_IO_CONTROL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ULONG HeaderLength;</w:t>
      </w:r>
    </w:p>
    <w:p w:rsidR="00D55A73" w:rsidRDefault="00D55A73" w:rsidP="00D55A73">
      <w:r>
        <w:t xml:space="preserve">    UCHAR </w:t>
      </w:r>
      <w:proofErr w:type="gramStart"/>
      <w:r>
        <w:t>Signature[</w:t>
      </w:r>
      <w:proofErr w:type="gramEnd"/>
      <w:r>
        <w:t>8];</w:t>
      </w:r>
    </w:p>
    <w:p w:rsidR="00D55A73" w:rsidRDefault="00D55A73" w:rsidP="00D55A73">
      <w:r>
        <w:t xml:space="preserve">    ULONG Timeout;</w:t>
      </w:r>
    </w:p>
    <w:p w:rsidR="00D55A73" w:rsidRDefault="00D55A73" w:rsidP="00D55A73">
      <w:r>
        <w:t xml:space="preserve">    ULONG ControlCode;</w:t>
      </w:r>
    </w:p>
    <w:p w:rsidR="00D55A73" w:rsidRDefault="00D55A73" w:rsidP="00D55A73">
      <w:r>
        <w:t xml:space="preserve">    ULONG ReturnCode;</w:t>
      </w:r>
    </w:p>
    <w:p w:rsidR="00D55A73" w:rsidRDefault="00D55A73" w:rsidP="00D55A73">
      <w:r>
        <w:t xml:space="preserve">    ULONG Length;</w:t>
      </w:r>
    </w:p>
    <w:p w:rsidR="00D55A73" w:rsidRDefault="00D55A73" w:rsidP="00D55A73">
      <w:r>
        <w:t>} SRB_IO_CONTROL, *PSRB_IO_CONTROL;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_IDEREGS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BYTE bFeaturesReg;       // Used for specifying SMART "commands".</w:t>
      </w:r>
    </w:p>
    <w:p w:rsidR="00D55A73" w:rsidRDefault="00D55A73" w:rsidP="00D55A73">
      <w:r>
        <w:t xml:space="preserve">    BYTE bSectorCountReg;    // IDE sector count register</w:t>
      </w:r>
    </w:p>
    <w:p w:rsidR="00D55A73" w:rsidRDefault="00D55A73" w:rsidP="00D55A73">
      <w:r>
        <w:t xml:space="preserve">    BYTE bSectorNumberReg;   // IDE sector number register</w:t>
      </w:r>
    </w:p>
    <w:p w:rsidR="00D55A73" w:rsidRDefault="00D55A73" w:rsidP="00D55A73">
      <w:r>
        <w:t xml:space="preserve">    BYTE bCylLowReg;         // IDE low order cylinder value</w:t>
      </w:r>
    </w:p>
    <w:p w:rsidR="00D55A73" w:rsidRDefault="00D55A73" w:rsidP="00D55A73">
      <w:r>
        <w:t xml:space="preserve">    BYTE bCylHighReg;        // IDE high order cylinder value</w:t>
      </w:r>
    </w:p>
    <w:p w:rsidR="00D55A73" w:rsidRDefault="00D55A73" w:rsidP="00D55A73">
      <w:r>
        <w:t xml:space="preserve">    BYTE bDriveHeadReg;      // IDE drive/head register</w:t>
      </w:r>
    </w:p>
    <w:p w:rsidR="00D55A73" w:rsidRDefault="00D55A73" w:rsidP="00D55A73">
      <w:r>
        <w:t xml:space="preserve">    BYTE bCommandReg;        // Actual IDE command.</w:t>
      </w:r>
    </w:p>
    <w:p w:rsidR="00D55A73" w:rsidRDefault="00D55A73" w:rsidP="00D55A73">
      <w:r>
        <w:t xml:space="preserve">    BYTE bReserved;          // reserved for future use.  Must be zero.</w:t>
      </w:r>
    </w:p>
    <w:p w:rsidR="00D55A73" w:rsidRDefault="00D55A73" w:rsidP="00D55A73">
      <w:r>
        <w:t>} IDEREGS, *PIDEREGS, *LPIDEREGS;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_SENDCMDINPARAMS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DWORD     cBufferSize;   /</w:t>
      </w:r>
      <w:proofErr w:type="gramStart"/>
      <w:r>
        <w:t>/  Buffer</w:t>
      </w:r>
      <w:proofErr w:type="gramEnd"/>
      <w:r>
        <w:t xml:space="preserve"> size in bytes</w:t>
      </w:r>
    </w:p>
    <w:p w:rsidR="00D55A73" w:rsidRDefault="00D55A73" w:rsidP="00D55A73">
      <w:r>
        <w:t xml:space="preserve">    IDEREGS   irDriveRegs;   /</w:t>
      </w:r>
      <w:proofErr w:type="gramStart"/>
      <w:r>
        <w:t>/  Structure</w:t>
      </w:r>
      <w:proofErr w:type="gramEnd"/>
      <w:r>
        <w:t xml:space="preserve"> with drive register values.</w:t>
      </w:r>
    </w:p>
    <w:p w:rsidR="00D55A73" w:rsidRDefault="00D55A73" w:rsidP="00D55A73">
      <w:r>
        <w:t xml:space="preserve">    BYTE bDriveNumber;       /</w:t>
      </w:r>
      <w:proofErr w:type="gramStart"/>
      <w:r>
        <w:t>/  Physical</w:t>
      </w:r>
      <w:proofErr w:type="gramEnd"/>
      <w:r>
        <w:t xml:space="preserve"> drive number to send </w:t>
      </w:r>
    </w:p>
    <w:p w:rsidR="00D55A73" w:rsidRDefault="00D55A73" w:rsidP="00D55A73">
      <w:r>
        <w:t xml:space="preserve">    /</w:t>
      </w:r>
      <w:proofErr w:type="gramStart"/>
      <w:r>
        <w:t>/  command</w:t>
      </w:r>
      <w:proofErr w:type="gramEnd"/>
      <w:r>
        <w:t xml:space="preserve"> to (0,1,2,3).</w:t>
      </w:r>
    </w:p>
    <w:p w:rsidR="00D55A73" w:rsidRDefault="00D55A73" w:rsidP="00D55A73">
      <w:r>
        <w:t xml:space="preserve">    BYTE </w:t>
      </w:r>
      <w:proofErr w:type="gramStart"/>
      <w:r>
        <w:t>bReserved[</w:t>
      </w:r>
      <w:proofErr w:type="gramEnd"/>
      <w:r>
        <w:t>3];       //  Reserved for future expansion.</w:t>
      </w:r>
    </w:p>
    <w:p w:rsidR="00D55A73" w:rsidRDefault="00D55A73" w:rsidP="00D55A73">
      <w:r>
        <w:t xml:space="preserve">    DWORD     </w:t>
      </w:r>
      <w:proofErr w:type="gramStart"/>
      <w:r>
        <w:t>dwReserved[</w:t>
      </w:r>
      <w:proofErr w:type="gramEnd"/>
      <w:r>
        <w:t>4]; //  For future use.</w:t>
      </w:r>
    </w:p>
    <w:p w:rsidR="00D55A73" w:rsidRDefault="00D55A73" w:rsidP="00D55A73">
      <w:r>
        <w:t xml:space="preserve">    BYTE      </w:t>
      </w:r>
      <w:proofErr w:type="gramStart"/>
      <w:r>
        <w:t>bBuffer[</w:t>
      </w:r>
      <w:proofErr w:type="gramEnd"/>
      <w:r>
        <w:t>1];    //  Input buffer.</w:t>
      </w:r>
    </w:p>
    <w:p w:rsidR="00D55A73" w:rsidRDefault="00D55A73" w:rsidP="00D55A73">
      <w:r>
        <w:t>} SENDCMDINPARAMS, *PSENDCMDINPARAMS, *LPSENDCMDINPARAMS;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_GETVERSIONOUTPARAMS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BYTE bVersion;      // Binary driver version.</w:t>
      </w:r>
    </w:p>
    <w:p w:rsidR="00D55A73" w:rsidRDefault="00D55A73" w:rsidP="00D55A73">
      <w:r>
        <w:t xml:space="preserve">    BYTE bRevision;     // Binary driver revision.</w:t>
      </w:r>
    </w:p>
    <w:p w:rsidR="00D55A73" w:rsidRDefault="00D55A73" w:rsidP="00D55A73">
      <w:r>
        <w:t xml:space="preserve">    BYTE bReserved;     // Not used.</w:t>
      </w:r>
    </w:p>
    <w:p w:rsidR="00D55A73" w:rsidRDefault="00D55A73" w:rsidP="00D55A73">
      <w:r>
        <w:t xml:space="preserve">    BYTE bIDEDeviceMap; // Bit map of IDE devices.</w:t>
      </w:r>
    </w:p>
    <w:p w:rsidR="00D55A73" w:rsidRDefault="00D55A73" w:rsidP="00D55A73">
      <w:r>
        <w:t xml:space="preserve">    DWORD fCapabilities; // Bit mask of driver capabilities.</w:t>
      </w:r>
    </w:p>
    <w:p w:rsidR="00D55A73" w:rsidRDefault="00D55A73" w:rsidP="00D55A73">
      <w:r>
        <w:t xml:space="preserve">    DWORD </w:t>
      </w:r>
      <w:proofErr w:type="gramStart"/>
      <w:r>
        <w:t>dwReserved[</w:t>
      </w:r>
      <w:proofErr w:type="gramEnd"/>
      <w:r>
        <w:t>4]; // For future use.</w:t>
      </w:r>
    </w:p>
    <w:p w:rsidR="00D55A73" w:rsidRDefault="00D55A73" w:rsidP="00D55A73">
      <w:r>
        <w:lastRenderedPageBreak/>
        <w:t>} GETVERSIONOUTPARAMS, *PGETVERSIONOUTPARAMS, *LPGETVERSIONOUTPARAMS;</w:t>
      </w:r>
    </w:p>
    <w:p w:rsidR="00D55A73" w:rsidRDefault="00D55A73" w:rsidP="00D55A73"/>
    <w:p w:rsidR="00D55A73" w:rsidRDefault="00D55A73" w:rsidP="00D55A73">
      <w:r>
        <w:t>//////////////////////////////////////////////////////////////////////</w:t>
      </w:r>
    </w:p>
    <w:p w:rsidR="00D55A73" w:rsidRDefault="00D55A73" w:rsidP="00D55A73"/>
    <w:p w:rsidR="00D55A73" w:rsidRDefault="00D55A73" w:rsidP="00D55A73">
      <w:r>
        <w:rPr>
          <w:rFonts w:hint="eastAsia"/>
        </w:rPr>
        <w:t>//</w:t>
      </w:r>
      <w:r>
        <w:rPr>
          <w:rFonts w:hint="eastAsia"/>
        </w:rPr>
        <w:t>结构定义</w:t>
      </w:r>
      <w:r>
        <w:rPr>
          <w:rFonts w:hint="eastAsia"/>
        </w:rPr>
        <w:t xml:space="preserve"> </w:t>
      </w:r>
    </w:p>
    <w:p w:rsidR="00D55A73" w:rsidRDefault="00D55A73" w:rsidP="00D55A73">
      <w:proofErr w:type="gramStart"/>
      <w:r>
        <w:t>typedef</w:t>
      </w:r>
      <w:proofErr w:type="gramEnd"/>
      <w:r>
        <w:t xml:space="preserve"> struct _UNICODE_STRING </w:t>
      </w:r>
    </w:p>
    <w:p w:rsidR="00D55A73" w:rsidRDefault="00D55A73" w:rsidP="00D55A73">
      <w:r>
        <w:t xml:space="preserve">{ </w:t>
      </w:r>
    </w:p>
    <w:p w:rsidR="00D55A73" w:rsidRDefault="00D55A73" w:rsidP="00D55A73">
      <w:r>
        <w:rPr>
          <w:rFonts w:hint="eastAsia"/>
        </w:rPr>
        <w:t xml:space="preserve">    USHORT  Length;//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USHORT  MaximumLength;//</w:t>
      </w:r>
      <w:r>
        <w:rPr>
          <w:rFonts w:hint="eastAsia"/>
        </w:rPr>
        <w:t>最大长度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PWSTR  Buffer;//</w:t>
      </w:r>
      <w:r>
        <w:rPr>
          <w:rFonts w:hint="eastAsia"/>
        </w:rPr>
        <w:t>缓存指针</w:t>
      </w:r>
      <w:r>
        <w:rPr>
          <w:rFonts w:hint="eastAsia"/>
        </w:rPr>
        <w:t xml:space="preserve"> </w:t>
      </w:r>
    </w:p>
    <w:p w:rsidR="00D55A73" w:rsidRDefault="00D55A73" w:rsidP="00D55A73">
      <w:r>
        <w:t xml:space="preserve">} UNICODE_STRING,*PUNICODE_STRING; </w:t>
      </w:r>
    </w:p>
    <w:p w:rsidR="00D55A73" w:rsidRDefault="00D55A73" w:rsidP="00D55A73"/>
    <w:p w:rsidR="00D55A73" w:rsidRDefault="00D55A73" w:rsidP="00D55A73">
      <w:proofErr w:type="gramStart"/>
      <w:r>
        <w:t>typedef</w:t>
      </w:r>
      <w:proofErr w:type="gramEnd"/>
      <w:r>
        <w:t xml:space="preserve"> struct _OBJECT_ATTRIBUTES </w:t>
      </w:r>
    </w:p>
    <w:p w:rsidR="00D55A73" w:rsidRDefault="00D55A73" w:rsidP="00D55A73">
      <w:r>
        <w:t xml:space="preserve">{ </w:t>
      </w:r>
    </w:p>
    <w:p w:rsidR="00D55A73" w:rsidRDefault="00D55A73" w:rsidP="00D55A73">
      <w:r>
        <w:rPr>
          <w:rFonts w:hint="eastAsia"/>
        </w:rPr>
        <w:t xml:space="preserve">    ULONG Length;//</w:t>
      </w:r>
      <w:r>
        <w:rPr>
          <w:rFonts w:hint="eastAsia"/>
        </w:rPr>
        <w:t>长度</w:t>
      </w:r>
      <w:r>
        <w:rPr>
          <w:rFonts w:hint="eastAsia"/>
        </w:rPr>
        <w:t xml:space="preserve"> 18h </w:t>
      </w:r>
    </w:p>
    <w:p w:rsidR="00D55A73" w:rsidRDefault="00D55A73" w:rsidP="00D55A73">
      <w:r>
        <w:t xml:space="preserve">    HANDLE RootDirectory</w:t>
      </w:r>
      <w:proofErr w:type="gramStart"/>
      <w:r>
        <w:t>;/</w:t>
      </w:r>
      <w:proofErr w:type="gramEnd"/>
      <w:r>
        <w:t xml:space="preserve">/  00000000 </w:t>
      </w:r>
    </w:p>
    <w:p w:rsidR="00D55A73" w:rsidRDefault="00D55A73" w:rsidP="00D55A73">
      <w:r>
        <w:rPr>
          <w:rFonts w:hint="eastAsia"/>
        </w:rPr>
        <w:t xml:space="preserve">    PUNICODE_STRING ObjectName;//</w:t>
      </w:r>
      <w:r>
        <w:rPr>
          <w:rFonts w:hint="eastAsia"/>
        </w:rPr>
        <w:t>指向对象名的指针</w:t>
      </w:r>
      <w:r>
        <w:rPr>
          <w:rFonts w:hint="eastAsia"/>
        </w:rPr>
        <w:t xml:space="preserve"> </w:t>
      </w:r>
    </w:p>
    <w:p w:rsidR="00D55A73" w:rsidRDefault="00D55A73" w:rsidP="00D55A73">
      <w:r>
        <w:rPr>
          <w:rFonts w:hint="eastAsia"/>
        </w:rPr>
        <w:t xml:space="preserve">    ULONG Attributes;//</w:t>
      </w:r>
      <w:r>
        <w:rPr>
          <w:rFonts w:hint="eastAsia"/>
        </w:rPr>
        <w:t>对象属性</w:t>
      </w:r>
      <w:r>
        <w:rPr>
          <w:rFonts w:hint="eastAsia"/>
        </w:rPr>
        <w:t xml:space="preserve">00000040h </w:t>
      </w:r>
    </w:p>
    <w:p w:rsidR="00D55A73" w:rsidRDefault="00D55A73" w:rsidP="00D55A73">
      <w:r>
        <w:rPr>
          <w:rFonts w:hint="eastAsia"/>
        </w:rPr>
        <w:t xml:space="preserve">    PVOID SecurityDescriptor;        // Points to type SECURITY_DESCRIPTOR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</w:p>
    <w:p w:rsidR="00D55A73" w:rsidRDefault="00D55A73" w:rsidP="00D55A73">
      <w:r>
        <w:rPr>
          <w:rFonts w:hint="eastAsia"/>
        </w:rPr>
        <w:t xml:space="preserve">    PVOID SecurityQualityOfService;  // Points to type SECURITY_QUALITY_OF_SERVICE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</w:p>
    <w:p w:rsidR="00D55A73" w:rsidRDefault="00D55A73" w:rsidP="00D55A73">
      <w:r>
        <w:t xml:space="preserve">} OBJECT_ATTRIBUTES; </w:t>
      </w:r>
    </w:p>
    <w:p w:rsidR="00D55A73" w:rsidRDefault="00D55A73" w:rsidP="00D55A73">
      <w:proofErr w:type="gramStart"/>
      <w:r>
        <w:t>typedef</w:t>
      </w:r>
      <w:proofErr w:type="gramEnd"/>
      <w:r>
        <w:t xml:space="preserve"> OBJECT_ATTRIBUTES *POBJECT_ATTRIBUTES; </w:t>
      </w:r>
    </w:p>
    <w:p w:rsidR="00D55A73" w:rsidRDefault="00D55A73" w:rsidP="00D55A73"/>
    <w:p w:rsidR="00D55A73" w:rsidRDefault="00D55A73" w:rsidP="00D55A73">
      <w:r>
        <w:rPr>
          <w:rFonts w:hint="eastAsia"/>
        </w:rPr>
        <w:t>//</w:t>
      </w:r>
      <w:r>
        <w:rPr>
          <w:rFonts w:hint="eastAsia"/>
        </w:rPr>
        <w:t>函数指针变量类型</w:t>
      </w:r>
    </w:p>
    <w:p w:rsidR="00D55A73" w:rsidRDefault="00D55A73" w:rsidP="00D55A73">
      <w:proofErr w:type="gramStart"/>
      <w:r>
        <w:t>typedef</w:t>
      </w:r>
      <w:proofErr w:type="gramEnd"/>
      <w:r>
        <w:t xml:space="preserve"> DWORD  (__stdcall *ZWOS )( PHANDLE,ACCESS_MASK,POBJECT_ATTRIBUTES); </w:t>
      </w:r>
    </w:p>
    <w:p w:rsidR="00D55A73" w:rsidRDefault="00D55A73" w:rsidP="00D55A73">
      <w:r>
        <w:t xml:space="preserve">typedef DWORD  (__stdcall *ZWMV )( HANDLE,HANDLE,PVOID,ULONG,ULONG,PLARGE_INTEGER,PSIZE_T,DWORD,ULONG,ULONG); </w:t>
      </w:r>
    </w:p>
    <w:p w:rsidR="00D55A73" w:rsidRDefault="00D55A73" w:rsidP="00D55A73">
      <w:proofErr w:type="gramStart"/>
      <w:r>
        <w:t>typedef</w:t>
      </w:r>
      <w:proofErr w:type="gramEnd"/>
      <w:r>
        <w:t xml:space="preserve"> DWORD  (__stdcall *ZWUMV )( HANDLE,PVOID); </w:t>
      </w:r>
    </w:p>
    <w:p w:rsidR="00D55A73" w:rsidRDefault="00D55A73" w:rsidP="00D55A73"/>
    <w:p w:rsidR="00D55A73" w:rsidRDefault="00D55A73" w:rsidP="00D55A73">
      <w:r>
        <w:t xml:space="preserve">BOOL </w:t>
      </w:r>
      <w:proofErr w:type="gramStart"/>
      <w:r>
        <w:t>WinNTHDSerialNumAsScsiRead(</w:t>
      </w:r>
      <w:proofErr w:type="gramEnd"/>
      <w:r>
        <w:t xml:space="preserve"> BYTE* dwSerial, UINT* puSerialLen, UINT uMaxSerialLen )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BOOL bInfoLoaded = FALSE;</w:t>
      </w:r>
    </w:p>
    <w:p w:rsidR="00D55A73" w:rsidRDefault="00D55A73" w:rsidP="00D55A73">
      <w:r>
        <w:t xml:space="preserve">    </w:t>
      </w:r>
    </w:p>
    <w:p w:rsidR="00D55A73" w:rsidRDefault="00D55A73" w:rsidP="00D55A73">
      <w:r>
        <w:t xml:space="preserve">    </w:t>
      </w:r>
      <w:proofErr w:type="gramStart"/>
      <w:r>
        <w:t>for(</w:t>
      </w:r>
      <w:proofErr w:type="gramEnd"/>
      <w:r>
        <w:t xml:space="preserve"> int iController = 0; iController &lt; 2; ++ iController )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HANDLE hScsiDriveIOCTL = 0;</w:t>
      </w:r>
    </w:p>
    <w:p w:rsidR="00D55A73" w:rsidRDefault="00D55A73" w:rsidP="00D55A73">
      <w:r>
        <w:t xml:space="preserve">        </w:t>
      </w:r>
      <w:proofErr w:type="gramStart"/>
      <w:r>
        <w:t>char</w:t>
      </w:r>
      <w:proofErr w:type="gramEnd"/>
      <w:r>
        <w:t xml:space="preserve">   szDriveName[256];</w:t>
      </w:r>
    </w:p>
    <w:p w:rsidR="00D55A73" w:rsidRDefault="00D55A73" w:rsidP="00D55A73">
      <w:r>
        <w:t xml:space="preserve">        </w:t>
      </w:r>
    </w:p>
    <w:p w:rsidR="00D55A73" w:rsidRDefault="00D55A73" w:rsidP="00D55A73">
      <w:r>
        <w:t xml:space="preserve">        /</w:t>
      </w:r>
      <w:proofErr w:type="gramStart"/>
      <w:r>
        <w:t>/  Try</w:t>
      </w:r>
      <w:proofErr w:type="gramEnd"/>
      <w:r>
        <w:t xml:space="preserve"> to get a handle to PhysicalDrive IOCTL, report failure</w:t>
      </w:r>
    </w:p>
    <w:p w:rsidR="00D55A73" w:rsidRDefault="00D55A73" w:rsidP="00D55A73">
      <w:r>
        <w:t xml:space="preserve">        /</w:t>
      </w:r>
      <w:proofErr w:type="gramStart"/>
      <w:r>
        <w:t>/  and</w:t>
      </w:r>
      <w:proofErr w:type="gramEnd"/>
      <w:r>
        <w:t xml:space="preserve"> exit if can't.</w:t>
      </w:r>
    </w:p>
    <w:p w:rsidR="00D55A73" w:rsidRDefault="00D55A73" w:rsidP="00D55A73">
      <w:r>
        <w:t xml:space="preserve">        </w:t>
      </w:r>
      <w:proofErr w:type="gramStart"/>
      <w:r>
        <w:t>sprintf(</w:t>
      </w:r>
      <w:proofErr w:type="gramEnd"/>
      <w:r>
        <w:t xml:space="preserve"> szDriveName, "\\\\.\\Scsi%d:", iController );</w:t>
      </w:r>
    </w:p>
    <w:p w:rsidR="00D55A73" w:rsidRDefault="00D55A73" w:rsidP="00D55A73"/>
    <w:p w:rsidR="00D55A73" w:rsidRDefault="00D55A73" w:rsidP="00D55A73">
      <w:r>
        <w:t xml:space="preserve">        /</w:t>
      </w:r>
      <w:proofErr w:type="gramStart"/>
      <w:r>
        <w:t>/  Windows</w:t>
      </w:r>
      <w:proofErr w:type="gramEnd"/>
      <w:r>
        <w:t xml:space="preserve"> NT, Windows 2000, any rights should do</w:t>
      </w:r>
    </w:p>
    <w:p w:rsidR="00D55A73" w:rsidRDefault="00D55A73" w:rsidP="00D55A73">
      <w:r>
        <w:lastRenderedPageBreak/>
        <w:t xml:space="preserve">        </w:t>
      </w:r>
      <w:proofErr w:type="gramStart"/>
      <w:r>
        <w:t>hScsiDriveIOCTL</w:t>
      </w:r>
      <w:proofErr w:type="gramEnd"/>
      <w:r>
        <w:t xml:space="preserve"> = CreateFile( szDriveName,</w:t>
      </w:r>
    </w:p>
    <w:p w:rsidR="00D55A73" w:rsidRDefault="00D55A73" w:rsidP="00D55A73">
      <w:r>
        <w:t xml:space="preserve">            GENERIC_READ | GENERIC_WRITE, </w:t>
      </w:r>
    </w:p>
    <w:p w:rsidR="00D55A73" w:rsidRDefault="00D55A73" w:rsidP="00D55A73">
      <w:r>
        <w:t xml:space="preserve">            FILE_SHARE_READ | FILE_SHARE_WRITE, NULL,</w:t>
      </w:r>
    </w:p>
    <w:p w:rsidR="00D55A73" w:rsidRDefault="00D55A73" w:rsidP="00D55A73">
      <w:r>
        <w:t xml:space="preserve">            OPEN_EXISTING, 0, NULL);</w:t>
      </w:r>
    </w:p>
    <w:p w:rsidR="00D55A73" w:rsidRDefault="00D55A73" w:rsidP="00D55A73"/>
    <w:p w:rsidR="00D55A73" w:rsidRDefault="00D55A73" w:rsidP="00D55A73">
      <w:r>
        <w:t xml:space="preserve">        // if (hScsiDriveIOCTL == INVALID_HANDLE_VALUE)</w:t>
      </w:r>
    </w:p>
    <w:p w:rsidR="00D55A73" w:rsidRDefault="00D55A73" w:rsidP="00D55A73">
      <w:r>
        <w:t xml:space="preserve">        //    printf ("Unable to open SCSI controller %d, error code: 0x%lX\n",</w:t>
      </w:r>
    </w:p>
    <w:p w:rsidR="00D55A73" w:rsidRDefault="00D55A73" w:rsidP="00D55A73">
      <w:r>
        <w:t xml:space="preserve">        //            controller, GetLastError ());</w:t>
      </w:r>
    </w:p>
    <w:p w:rsidR="00D55A73" w:rsidRDefault="00D55A73" w:rsidP="00D55A73">
      <w:r>
        <w:t xml:space="preserve">        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hScsiDriveIOCTL != INVALID_HANDLE_VALUE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</w:t>
      </w:r>
      <w:proofErr w:type="gramStart"/>
      <w:r>
        <w:t>int</w:t>
      </w:r>
      <w:proofErr w:type="gramEnd"/>
      <w:r>
        <w:t xml:space="preserve"> iDrive = 0;</w:t>
      </w:r>
    </w:p>
    <w:p w:rsidR="00D55A73" w:rsidRDefault="00D55A73" w:rsidP="00D55A73">
      <w:r>
        <w:t xml:space="preserve">            </w:t>
      </w:r>
      <w:proofErr w:type="gramStart"/>
      <w:r>
        <w:t>for(</w:t>
      </w:r>
      <w:proofErr w:type="gramEnd"/>
      <w:r>
        <w:t xml:space="preserve"> iDrive = 0; iDrive &lt; 2; ++ iDrive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char</w:t>
      </w:r>
      <w:proofErr w:type="gramEnd"/>
      <w:r>
        <w:t xml:space="preserve"> szBuffer[sizeof( SRB_IO_CONTROL ) + SENDIDLENGTH] = { 0 };</w:t>
      </w:r>
    </w:p>
    <w:p w:rsidR="00D55A73" w:rsidRDefault="00D55A73" w:rsidP="00D55A73"/>
    <w:p w:rsidR="00D55A73" w:rsidRDefault="00D55A73" w:rsidP="00D55A73">
      <w:r>
        <w:t xml:space="preserve">                SRB_IO_CONTROL* p = </w:t>
      </w:r>
      <w:proofErr w:type="gramStart"/>
      <w:r>
        <w:t>( SRB</w:t>
      </w:r>
      <w:proofErr w:type="gramEnd"/>
      <w:r>
        <w:t>_IO_CONTROL* )szBuffer;</w:t>
      </w:r>
    </w:p>
    <w:p w:rsidR="00D55A73" w:rsidRDefault="00D55A73" w:rsidP="00D55A73">
      <w:r>
        <w:t xml:space="preserve">                SENDCMDINPARAMS* pin = </w:t>
      </w:r>
      <w:proofErr w:type="gramStart"/>
      <w:r>
        <w:t>( SENDCMDINPARAMS</w:t>
      </w:r>
      <w:proofErr w:type="gramEnd"/>
      <w:r>
        <w:t>* )( szBuffer + sizeof( SRB_IO_CONTROL ) );</w:t>
      </w:r>
    </w:p>
    <w:p w:rsidR="00D55A73" w:rsidRDefault="00D55A73" w:rsidP="00D55A73">
      <w:r>
        <w:t xml:space="preserve">                DWORD dwResult;</w:t>
      </w:r>
    </w:p>
    <w:p w:rsidR="00D55A73" w:rsidRDefault="00D55A73" w:rsidP="00D55A73"/>
    <w:p w:rsidR="00D55A73" w:rsidRDefault="00D55A73" w:rsidP="00D55A73">
      <w:r>
        <w:t xml:space="preserve">                </w:t>
      </w:r>
      <w:proofErr w:type="gramStart"/>
      <w:r>
        <w:t>p</w:t>
      </w:r>
      <w:proofErr w:type="gramEnd"/>
      <w:r>
        <w:t>-&gt;HeaderLength = sizeof( SRB_IO_CONTROL );</w:t>
      </w:r>
    </w:p>
    <w:p w:rsidR="00D55A73" w:rsidRDefault="00D55A73" w:rsidP="00D55A73">
      <w:r>
        <w:t xml:space="preserve">                </w:t>
      </w:r>
      <w:proofErr w:type="gramStart"/>
      <w:r>
        <w:t>p</w:t>
      </w:r>
      <w:proofErr w:type="gramEnd"/>
      <w:r>
        <w:t>-&gt;Timeout = 10000;</w:t>
      </w:r>
    </w:p>
    <w:p w:rsidR="00D55A73" w:rsidRDefault="00D55A73" w:rsidP="00D55A73">
      <w:r>
        <w:t xml:space="preserve">                </w:t>
      </w:r>
      <w:proofErr w:type="gramStart"/>
      <w:r>
        <w:t>p</w:t>
      </w:r>
      <w:proofErr w:type="gramEnd"/>
      <w:r>
        <w:t>-&gt;Length = SENDIDLENGTH;</w:t>
      </w:r>
    </w:p>
    <w:p w:rsidR="00D55A73" w:rsidRDefault="00D55A73" w:rsidP="00D55A73">
      <w:r>
        <w:t xml:space="preserve">                </w:t>
      </w:r>
      <w:proofErr w:type="gramStart"/>
      <w:r>
        <w:t>p</w:t>
      </w:r>
      <w:proofErr w:type="gramEnd"/>
      <w:r>
        <w:t>-&gt;ControlCode = IOCTL_SCSI_MINIPORT_IDENTIFY;</w:t>
      </w:r>
    </w:p>
    <w:p w:rsidR="00D55A73" w:rsidRDefault="00D55A73" w:rsidP="00D55A73">
      <w:r>
        <w:t xml:space="preserve">                </w:t>
      </w:r>
      <w:proofErr w:type="gramStart"/>
      <w:r>
        <w:t>strncpy(</w:t>
      </w:r>
      <w:proofErr w:type="gramEnd"/>
      <w:r>
        <w:t xml:space="preserve"> ( char* )p-&gt;Signature, "SCSIDISK", 8 );</w:t>
      </w:r>
    </w:p>
    <w:p w:rsidR="00D55A73" w:rsidRDefault="00D55A73" w:rsidP="00D55A73"/>
    <w:p w:rsidR="00D55A73" w:rsidRDefault="00D55A73" w:rsidP="00D55A73">
      <w:r>
        <w:t xml:space="preserve">                </w:t>
      </w:r>
      <w:proofErr w:type="gramStart"/>
      <w:r>
        <w:t>pin</w:t>
      </w:r>
      <w:proofErr w:type="gramEnd"/>
      <w:r>
        <w:t>-&gt;irDriveRegs.bCommandReg = IDE_ATA_IDENTIFY;</w:t>
      </w:r>
    </w:p>
    <w:p w:rsidR="00D55A73" w:rsidRDefault="00D55A73" w:rsidP="00D55A73">
      <w:r>
        <w:t xml:space="preserve">                </w:t>
      </w:r>
      <w:proofErr w:type="gramStart"/>
      <w:r>
        <w:t>pin</w:t>
      </w:r>
      <w:proofErr w:type="gramEnd"/>
      <w:r>
        <w:t>-&gt;bDriveNumber = iDrive;</w:t>
      </w:r>
    </w:p>
    <w:p w:rsidR="00D55A73" w:rsidRDefault="00D55A73" w:rsidP="00D55A73">
      <w:r>
        <w:t xml:space="preserve">                </w:t>
      </w:r>
    </w:p>
    <w:p w:rsidR="00D55A73" w:rsidRDefault="00D55A73" w:rsidP="00D55A73">
      <w:r>
        <w:t xml:space="preserve">                </w:t>
      </w:r>
      <w:proofErr w:type="gramStart"/>
      <w:r>
        <w:t>if(</w:t>
      </w:r>
      <w:proofErr w:type="gramEnd"/>
      <w:r>
        <w:t xml:space="preserve"> DeviceIoControl( hScsiDriveIOCTL, IOCTL_SCSI_MINIPORT, </w:t>
      </w:r>
    </w:p>
    <w:p w:rsidR="00D55A73" w:rsidRDefault="00D55A73" w:rsidP="00D55A73">
      <w:r>
        <w:t xml:space="preserve">                    </w:t>
      </w:r>
      <w:proofErr w:type="gramStart"/>
      <w:r>
        <w:t>szBuffer</w:t>
      </w:r>
      <w:proofErr w:type="gramEnd"/>
      <w:r>
        <w:t>,</w:t>
      </w:r>
    </w:p>
    <w:p w:rsidR="00D55A73" w:rsidRDefault="00D55A73" w:rsidP="00D55A73">
      <w:r>
        <w:t xml:space="preserve">                    </w:t>
      </w:r>
      <w:proofErr w:type="gramStart"/>
      <w:r>
        <w:t>sizeof(</w:t>
      </w:r>
      <w:proofErr w:type="gramEnd"/>
      <w:r>
        <w:t xml:space="preserve"> SRB_IO_CONTROL ) + sizeof( SENDCMDINPARAMS ) - 1,</w:t>
      </w:r>
    </w:p>
    <w:p w:rsidR="00D55A73" w:rsidRDefault="00D55A73" w:rsidP="00D55A73">
      <w:r>
        <w:t xml:space="preserve">                    </w:t>
      </w:r>
      <w:proofErr w:type="gramStart"/>
      <w:r>
        <w:t>szBuffer</w:t>
      </w:r>
      <w:proofErr w:type="gramEnd"/>
      <w:r>
        <w:t>,</w:t>
      </w:r>
    </w:p>
    <w:p w:rsidR="00D55A73" w:rsidRDefault="00D55A73" w:rsidP="00D55A73">
      <w:r>
        <w:t xml:space="preserve">                    </w:t>
      </w:r>
      <w:proofErr w:type="gramStart"/>
      <w:r>
        <w:t>sizeof(</w:t>
      </w:r>
      <w:proofErr w:type="gramEnd"/>
      <w:r>
        <w:t xml:space="preserve"> SRB_IO_CONTROL ) + SENDIDLENGTH,</w:t>
      </w:r>
    </w:p>
    <w:p w:rsidR="00D55A73" w:rsidRDefault="00D55A73" w:rsidP="00D55A73">
      <w:r>
        <w:t xml:space="preserve">                    &amp;dwResult, </w:t>
      </w:r>
      <w:proofErr w:type="gramStart"/>
      <w:r>
        <w:t>NULL )</w:t>
      </w:r>
      <w:proofErr w:type="gramEnd"/>
      <w:r>
        <w:t xml:space="preserve">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SENDCMDOUTPARAMS* pOut = </w:t>
      </w:r>
      <w:proofErr w:type="gramStart"/>
      <w:r>
        <w:t>( SENDCMDOUTPARAMS</w:t>
      </w:r>
      <w:proofErr w:type="gramEnd"/>
      <w:r>
        <w:t>* )( szBuffer + sizeof( SRB_IO_CONTROL ) );</w:t>
      </w:r>
    </w:p>
    <w:p w:rsidR="00D55A73" w:rsidRDefault="00D55A73" w:rsidP="00D55A73">
      <w:r>
        <w:t xml:space="preserve">                    IDSECTOR* pId = </w:t>
      </w:r>
      <w:proofErr w:type="gramStart"/>
      <w:r>
        <w:t>( IDSECTOR</w:t>
      </w:r>
      <w:proofErr w:type="gramEnd"/>
      <w:r>
        <w:t>* )( pOut-&gt;bBuffer );</w:t>
      </w:r>
    </w:p>
    <w:p w:rsidR="00D55A73" w:rsidRDefault="00D55A73" w:rsidP="00D55A73">
      <w:r>
        <w:t xml:space="preserve">                    </w:t>
      </w:r>
      <w:proofErr w:type="gramStart"/>
      <w:r>
        <w:t>if(</w:t>
      </w:r>
      <w:proofErr w:type="gramEnd"/>
      <w:r>
        <w:t xml:space="preserve"> pId-&gt;sModelNumber[0] )</w:t>
      </w:r>
    </w:p>
    <w:p w:rsidR="00D55A73" w:rsidRDefault="00D55A73" w:rsidP="00D55A73">
      <w:r>
        <w:t xml:space="preserve">                    {</w:t>
      </w:r>
    </w:p>
    <w:p w:rsidR="00D55A73" w:rsidRDefault="00D55A73" w:rsidP="00D55A73">
      <w:r>
        <w:t xml:space="preserve">                        </w:t>
      </w:r>
      <w:proofErr w:type="gramStart"/>
      <w:r>
        <w:t>if(</w:t>
      </w:r>
      <w:proofErr w:type="gramEnd"/>
      <w:r>
        <w:t xml:space="preserve"> * puSerialLen + 20U &lt;= uMaxSerialLen )</w:t>
      </w:r>
    </w:p>
    <w:p w:rsidR="00D55A73" w:rsidRDefault="00D55A73" w:rsidP="00D55A73">
      <w:r>
        <w:t xml:space="preserve">                        {</w:t>
      </w:r>
    </w:p>
    <w:p w:rsidR="00D55A73" w:rsidRDefault="00D55A73" w:rsidP="00D55A73">
      <w:r>
        <w:rPr>
          <w:rFonts w:hint="eastAsia"/>
        </w:rPr>
        <w:lastRenderedPageBreak/>
        <w:t xml:space="preserve">                            // </w:t>
      </w:r>
      <w:r>
        <w:rPr>
          <w:rFonts w:hint="eastAsia"/>
        </w:rPr>
        <w:t>序列号</w:t>
      </w:r>
    </w:p>
    <w:p w:rsidR="00D55A73" w:rsidRDefault="00D55A73" w:rsidP="00D55A73">
      <w:r>
        <w:t xml:space="preserve">                            </w:t>
      </w:r>
      <w:proofErr w:type="gramStart"/>
      <w:r>
        <w:t>CopyMemory(</w:t>
      </w:r>
      <w:proofErr w:type="gramEnd"/>
      <w:r>
        <w:t xml:space="preserve"> dwSerial + * puSerialLen, ( ( USHORT* )pId ) + 10, 20 );</w:t>
      </w:r>
    </w:p>
    <w:p w:rsidR="00D55A73" w:rsidRDefault="00D55A73" w:rsidP="00D55A73"/>
    <w:p w:rsidR="00D55A73" w:rsidRDefault="00D55A73" w:rsidP="00D55A73">
      <w:r>
        <w:t xml:space="preserve">                            // Cut off the trailing blanks</w:t>
      </w:r>
    </w:p>
    <w:p w:rsidR="00D55A73" w:rsidRDefault="00D55A73" w:rsidP="00D55A73">
      <w:r>
        <w:t xml:space="preserve">                            </w:t>
      </w:r>
      <w:proofErr w:type="gramStart"/>
      <w:r>
        <w:t>for(</w:t>
      </w:r>
      <w:proofErr w:type="gramEnd"/>
      <w:r>
        <w:t xml:space="preserve"> UINT i = 20; i != 0U &amp;&amp; ' ' == dwSerial[* puSerialLen + i - 1]; -- i )</w:t>
      </w:r>
    </w:p>
    <w:p w:rsidR="00D55A73" w:rsidRDefault="00D55A73" w:rsidP="00D55A73">
      <w:r>
        <w:t xml:space="preserve">                            {}</w:t>
      </w:r>
    </w:p>
    <w:p w:rsidR="00D55A73" w:rsidRDefault="00D55A73" w:rsidP="00D55A73">
      <w:r>
        <w:t xml:space="preserve">                            * </w:t>
      </w:r>
      <w:proofErr w:type="gramStart"/>
      <w:r>
        <w:t>puSerialLen</w:t>
      </w:r>
      <w:proofErr w:type="gramEnd"/>
      <w:r>
        <w:t xml:space="preserve"> += i;</w:t>
      </w:r>
    </w:p>
    <w:p w:rsidR="00D55A73" w:rsidRDefault="00D55A73" w:rsidP="00D55A73"/>
    <w:p w:rsidR="00D55A73" w:rsidRDefault="00D55A73" w:rsidP="00D55A73">
      <w:r>
        <w:rPr>
          <w:rFonts w:hint="eastAsia"/>
        </w:rPr>
        <w:t xml:space="preserve">                            // </w:t>
      </w:r>
      <w:r>
        <w:rPr>
          <w:rFonts w:hint="eastAsia"/>
        </w:rPr>
        <w:t>型号</w:t>
      </w:r>
    </w:p>
    <w:p w:rsidR="00D55A73" w:rsidRDefault="00D55A73" w:rsidP="00D55A73">
      <w:r>
        <w:t xml:space="preserve">                            </w:t>
      </w:r>
      <w:proofErr w:type="gramStart"/>
      <w:r>
        <w:t>CopyMemory(</w:t>
      </w:r>
      <w:proofErr w:type="gramEnd"/>
      <w:r>
        <w:t xml:space="preserve"> dwSerial + * puSerialLen, ( ( USHORT* )pId ) + 27, 40 );</w:t>
      </w:r>
    </w:p>
    <w:p w:rsidR="00D55A73" w:rsidRDefault="00D55A73" w:rsidP="00D55A73">
      <w:r>
        <w:t xml:space="preserve">                            // Cut off the trailing blanks</w:t>
      </w:r>
    </w:p>
    <w:p w:rsidR="00D55A73" w:rsidRDefault="00D55A73" w:rsidP="00D55A73">
      <w:r>
        <w:t xml:space="preserve">                            </w:t>
      </w:r>
      <w:proofErr w:type="gramStart"/>
      <w:r>
        <w:t>for(</w:t>
      </w:r>
      <w:proofErr w:type="gramEnd"/>
      <w:r>
        <w:t xml:space="preserve"> i = 40; i != 0U &amp;&amp; ' ' == dwSerial[* puSerialLen + i - 1]; -- i )</w:t>
      </w:r>
    </w:p>
    <w:p w:rsidR="00D55A73" w:rsidRDefault="00D55A73" w:rsidP="00D55A73">
      <w:r>
        <w:t xml:space="preserve">                            {}</w:t>
      </w:r>
    </w:p>
    <w:p w:rsidR="00D55A73" w:rsidRDefault="00D55A73" w:rsidP="00D55A73">
      <w:r>
        <w:t xml:space="preserve">                            * </w:t>
      </w:r>
      <w:proofErr w:type="gramStart"/>
      <w:r>
        <w:t>puSerialLen</w:t>
      </w:r>
      <w:proofErr w:type="gramEnd"/>
      <w:r>
        <w:t xml:space="preserve"> += i;</w:t>
      </w:r>
    </w:p>
    <w:p w:rsidR="00D55A73" w:rsidRDefault="00D55A73" w:rsidP="00D55A73"/>
    <w:p w:rsidR="00D55A73" w:rsidRDefault="00D55A73" w:rsidP="00D55A73">
      <w:r>
        <w:t xml:space="preserve">                            </w:t>
      </w:r>
      <w:proofErr w:type="gramStart"/>
      <w:r>
        <w:t>bInfoLoaded</w:t>
      </w:r>
      <w:proofErr w:type="gramEnd"/>
      <w:r>
        <w:t xml:space="preserve"> = TRUE;</w:t>
      </w:r>
    </w:p>
    <w:p w:rsidR="00D55A73" w:rsidRDefault="00D55A73" w:rsidP="00D55A73">
      <w:r>
        <w:t xml:space="preserve">                        }</w:t>
      </w:r>
    </w:p>
    <w:p w:rsidR="00D55A73" w:rsidRDefault="00D55A73" w:rsidP="00D55A73">
      <w:r>
        <w:t xml:space="preserve">                        </w:t>
      </w:r>
      <w:proofErr w:type="gramStart"/>
      <w:r>
        <w:t>else</w:t>
      </w:r>
      <w:proofErr w:type="gramEnd"/>
    </w:p>
    <w:p w:rsidR="00D55A73" w:rsidRDefault="00D55A73" w:rsidP="00D55A73">
      <w:r>
        <w:t xml:space="preserve">                        {</w:t>
      </w:r>
    </w:p>
    <w:p w:rsidR="00D55A73" w:rsidRDefault="00D55A73" w:rsidP="00D55A73">
      <w:r>
        <w:t xml:space="preserve">                            :</w:t>
      </w:r>
      <w:proofErr w:type="gramStart"/>
      <w:r>
        <w:t>:CloseHandle</w:t>
      </w:r>
      <w:proofErr w:type="gramEnd"/>
      <w:r>
        <w:t>( hScsiDriveIOCTL );</w:t>
      </w:r>
    </w:p>
    <w:p w:rsidR="00D55A73" w:rsidRDefault="00D55A73" w:rsidP="00D55A73">
      <w:r>
        <w:t xml:space="preserve">                            </w:t>
      </w:r>
      <w:proofErr w:type="gramStart"/>
      <w:r>
        <w:t>return</w:t>
      </w:r>
      <w:proofErr w:type="gramEnd"/>
      <w:r>
        <w:t xml:space="preserve"> bInfoLoaded;</w:t>
      </w:r>
    </w:p>
    <w:p w:rsidR="00D55A73" w:rsidRDefault="00D55A73" w:rsidP="00D55A73">
      <w:r>
        <w:t xml:space="preserve">                        }</w:t>
      </w:r>
    </w:p>
    <w:p w:rsidR="00D55A73" w:rsidRDefault="00D55A73" w:rsidP="00D55A73">
      <w:r>
        <w:t xml:space="preserve">                    }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    :</w:t>
      </w:r>
      <w:proofErr w:type="gramStart"/>
      <w:r>
        <w:t>:CloseHandle</w:t>
      </w:r>
      <w:proofErr w:type="gramEnd"/>
      <w:r>
        <w:t>( hScsiDriveIOCTL );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>
      <w:r>
        <w:t xml:space="preserve">    </w:t>
      </w:r>
      <w:proofErr w:type="gramStart"/>
      <w:r>
        <w:t>return</w:t>
      </w:r>
      <w:proofErr w:type="gramEnd"/>
      <w:r>
        <w:t xml:space="preserve"> bInfoLoaded;</w:t>
      </w:r>
    </w:p>
    <w:p w:rsidR="00D55A73" w:rsidRDefault="00D55A73" w:rsidP="00D55A73">
      <w:r>
        <w:t>}</w:t>
      </w:r>
    </w:p>
    <w:p w:rsidR="00D55A73" w:rsidRDefault="00D55A73" w:rsidP="00D55A73"/>
    <w:p w:rsidR="00D55A73" w:rsidRDefault="00D55A73" w:rsidP="00D55A73">
      <w:r>
        <w:t xml:space="preserve">BOOL </w:t>
      </w:r>
      <w:proofErr w:type="gramStart"/>
      <w:r>
        <w:t>DoIdentify(</w:t>
      </w:r>
      <w:proofErr w:type="gramEnd"/>
      <w:r>
        <w:t xml:space="preserve"> HANDLE hPhysicalDriveIOCTL, PSENDCMDINPARAMS pSCIP,</w:t>
      </w:r>
    </w:p>
    <w:p w:rsidR="00D55A73" w:rsidRDefault="00D55A73" w:rsidP="00D55A73">
      <w:r>
        <w:t xml:space="preserve">                 PSENDCMDOUTPARAMS pSCOP, BYTE bIDCmd, BYTE bDriveNum,</w:t>
      </w:r>
    </w:p>
    <w:p w:rsidR="00D55A73" w:rsidRDefault="00D55A73" w:rsidP="00D55A73">
      <w:r>
        <w:t xml:space="preserve">                 PDWORD </w:t>
      </w:r>
      <w:proofErr w:type="gramStart"/>
      <w:r>
        <w:t>lpcbBytesReturned )</w:t>
      </w:r>
      <w:proofErr w:type="gramEnd"/>
    </w:p>
    <w:p w:rsidR="00D55A73" w:rsidRDefault="00D55A73" w:rsidP="00D55A73">
      <w:r>
        <w:t>{</w:t>
      </w:r>
    </w:p>
    <w:p w:rsidR="00D55A73" w:rsidRDefault="00D55A73" w:rsidP="00D55A73">
      <w:r>
        <w:t xml:space="preserve">    // Set up data structures for IDENTIFY command.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-&gt;cBufferSize                  = IDENTIFY_BUFFER_SIZE;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-&gt;irDriveRegs.bFeaturesReg     = 0;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-&gt;irDriveRegs.bSectorCountReg  = 1;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-&gt;irDriveRegs.bSectorNumberReg = 1;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-&gt;irDriveRegs.bCylLowReg       = 0;</w:t>
      </w:r>
    </w:p>
    <w:p w:rsidR="00D55A73" w:rsidRDefault="00D55A73" w:rsidP="00D55A73">
      <w:r>
        <w:lastRenderedPageBreak/>
        <w:t xml:space="preserve">    </w:t>
      </w:r>
      <w:proofErr w:type="gramStart"/>
      <w:r>
        <w:t>pSCIP</w:t>
      </w:r>
      <w:proofErr w:type="gramEnd"/>
      <w:r>
        <w:t>-&gt;irDriveRegs.bCylHighReg      = 0;</w:t>
      </w:r>
    </w:p>
    <w:p w:rsidR="00D55A73" w:rsidRDefault="00D55A73" w:rsidP="00D55A73">
      <w:r>
        <w:t xml:space="preserve">    </w:t>
      </w:r>
    </w:p>
    <w:p w:rsidR="00D55A73" w:rsidRDefault="00D55A73" w:rsidP="00D55A73">
      <w:r>
        <w:t xml:space="preserve">    // calc the drive number.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-&gt;irDriveRegs.bDriveHeadReg = 0xA0 | ( ( bDriveNum &amp; 1 ) &lt;&lt; 4 );</w:t>
      </w:r>
    </w:p>
    <w:p w:rsidR="00D55A73" w:rsidRDefault="00D55A73" w:rsidP="00D55A73"/>
    <w:p w:rsidR="00D55A73" w:rsidRDefault="00D55A73" w:rsidP="00D55A73">
      <w:r>
        <w:t xml:space="preserve">    // </w:t>
      </w:r>
      <w:proofErr w:type="gramStart"/>
      <w:r>
        <w:t>The</w:t>
      </w:r>
      <w:proofErr w:type="gramEnd"/>
      <w:r>
        <w:t xml:space="preserve"> command can either be IDE identify or ATAPI identify.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-&gt;irDriveRegs.bCommandReg = bIDCmd;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-&gt;bDriveNumber = bDriveNum;</w:t>
      </w:r>
    </w:p>
    <w:p w:rsidR="00D55A73" w:rsidRDefault="00D55A73" w:rsidP="00D55A73">
      <w:r>
        <w:t xml:space="preserve">    </w:t>
      </w:r>
      <w:proofErr w:type="gramStart"/>
      <w:r>
        <w:t>pSCIP</w:t>
      </w:r>
      <w:proofErr w:type="gramEnd"/>
      <w:r>
        <w:t>-&gt;cBufferSize = IDENTIFY_BUFFER_SIZE;</w:t>
      </w:r>
    </w:p>
    <w:p w:rsidR="00D55A73" w:rsidRDefault="00D55A73" w:rsidP="00D55A73">
      <w:r>
        <w:t xml:space="preserve">    </w:t>
      </w:r>
    </w:p>
    <w:p w:rsidR="00D55A73" w:rsidRDefault="00D55A73" w:rsidP="00D55A73">
      <w:r>
        <w:t xml:space="preserve">    </w:t>
      </w:r>
      <w:proofErr w:type="gramStart"/>
      <w:r>
        <w:t>return</w:t>
      </w:r>
      <w:proofErr w:type="gramEnd"/>
      <w:r>
        <w:t xml:space="preserve"> DeviceIoControl( hPhysicalDriveIOCTL, DFP_RECEIVE_DRIVE_DATA,</w:t>
      </w:r>
    </w:p>
    <w:p w:rsidR="00D55A73" w:rsidRDefault="00D55A73" w:rsidP="00D55A73">
      <w:r>
        <w:t xml:space="preserve">        </w:t>
      </w:r>
      <w:proofErr w:type="gramStart"/>
      <w:r>
        <w:t>( LPVOID</w:t>
      </w:r>
      <w:proofErr w:type="gramEnd"/>
      <w:r>
        <w:t xml:space="preserve"> ) pSCIP,</w:t>
      </w:r>
    </w:p>
    <w:p w:rsidR="00D55A73" w:rsidRDefault="00D55A73" w:rsidP="00D55A73">
      <w:r>
        <w:t xml:space="preserve">        </w:t>
      </w:r>
      <w:proofErr w:type="gramStart"/>
      <w:r>
        <w:t>sizeof(</w:t>
      </w:r>
      <w:proofErr w:type="gramEnd"/>
      <w:r>
        <w:t xml:space="preserve"> SENDCMDINPARAMS ) - 1,</w:t>
      </w:r>
    </w:p>
    <w:p w:rsidR="00D55A73" w:rsidRDefault="00D55A73" w:rsidP="00D55A73">
      <w:r>
        <w:t xml:space="preserve">        </w:t>
      </w:r>
      <w:proofErr w:type="gramStart"/>
      <w:r>
        <w:t>( LPVOID</w:t>
      </w:r>
      <w:proofErr w:type="gramEnd"/>
      <w:r>
        <w:t xml:space="preserve"> ) pSCOP,</w:t>
      </w:r>
    </w:p>
    <w:p w:rsidR="00D55A73" w:rsidRDefault="00D55A73" w:rsidP="00D55A73">
      <w:r>
        <w:t xml:space="preserve">        </w:t>
      </w:r>
      <w:proofErr w:type="gramStart"/>
      <w:r>
        <w:t>sizeof(</w:t>
      </w:r>
      <w:proofErr w:type="gramEnd"/>
      <w:r>
        <w:t xml:space="preserve"> SENDCMDOUTPARAMS ) + IDENTIFY_BUFFER_SIZE - 1,</w:t>
      </w:r>
    </w:p>
    <w:p w:rsidR="00D55A73" w:rsidRDefault="00D55A73" w:rsidP="00D55A73">
      <w:r>
        <w:t xml:space="preserve">        </w:t>
      </w:r>
      <w:proofErr w:type="gramStart"/>
      <w:r>
        <w:t>lpcbBytesReturned</w:t>
      </w:r>
      <w:proofErr w:type="gramEnd"/>
      <w:r>
        <w:t>, NULL );</w:t>
      </w:r>
    </w:p>
    <w:p w:rsidR="00D55A73" w:rsidRDefault="00D55A73" w:rsidP="00D55A73">
      <w:r>
        <w:t>}</w:t>
      </w:r>
    </w:p>
    <w:p w:rsidR="00D55A73" w:rsidRDefault="00D55A73" w:rsidP="00D55A73"/>
    <w:p w:rsidR="00D55A73" w:rsidRDefault="00D55A73" w:rsidP="00D55A73">
      <w:r>
        <w:t xml:space="preserve">BOOL </w:t>
      </w:r>
      <w:proofErr w:type="gramStart"/>
      <w:r>
        <w:t>WinNTHDSerialNumAsPhysicalRead(</w:t>
      </w:r>
      <w:proofErr w:type="gramEnd"/>
      <w:r>
        <w:t xml:space="preserve"> BYTE* dwSerial, UINT* puSerialLen, UINT uMaxSerialLen )</w:t>
      </w:r>
    </w:p>
    <w:p w:rsidR="00D55A73" w:rsidRDefault="00D55A73" w:rsidP="00D55A73">
      <w:r>
        <w:t>{</w:t>
      </w:r>
    </w:p>
    <w:p w:rsidR="00D55A73" w:rsidRDefault="00D55A73" w:rsidP="00D55A73">
      <w:r>
        <w:t>#</w:t>
      </w:r>
      <w:proofErr w:type="gramStart"/>
      <w:r>
        <w:t>define  DFP</w:t>
      </w:r>
      <w:proofErr w:type="gramEnd"/>
      <w:r>
        <w:t>_GET_VERSION          0x00074080</w:t>
      </w:r>
    </w:p>
    <w:p w:rsidR="00D55A73" w:rsidRDefault="00D55A73" w:rsidP="00D55A73">
      <w:r>
        <w:t xml:space="preserve">    BOOL bInfoLoaded = FALSE;</w:t>
      </w:r>
    </w:p>
    <w:p w:rsidR="00D55A73" w:rsidRDefault="00D55A73" w:rsidP="00D55A73"/>
    <w:p w:rsidR="00D55A73" w:rsidRDefault="00D55A73" w:rsidP="00D55A73">
      <w:r>
        <w:t xml:space="preserve">    </w:t>
      </w:r>
      <w:proofErr w:type="gramStart"/>
      <w:r>
        <w:t>for(</w:t>
      </w:r>
      <w:proofErr w:type="gramEnd"/>
      <w:r>
        <w:t xml:space="preserve"> UINT uDrive = 0; uDrive &lt; 4; ++ uDrive )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HANDLE hPhysicalDriveIOCTL = 0;</w:t>
      </w:r>
    </w:p>
    <w:p w:rsidR="00D55A73" w:rsidRDefault="00D55A73" w:rsidP="00D55A73"/>
    <w:p w:rsidR="00D55A73" w:rsidRDefault="00D55A73" w:rsidP="00D55A73">
      <w:r>
        <w:t xml:space="preserve">        /</w:t>
      </w:r>
      <w:proofErr w:type="gramStart"/>
      <w:r>
        <w:t>/  Try</w:t>
      </w:r>
      <w:proofErr w:type="gramEnd"/>
      <w:r>
        <w:t xml:space="preserve"> to get a handle to PhysicalDrive IOCTL, report failure</w:t>
      </w:r>
    </w:p>
    <w:p w:rsidR="00D55A73" w:rsidRDefault="00D55A73" w:rsidP="00D55A73">
      <w:r>
        <w:t xml:space="preserve">        /</w:t>
      </w:r>
      <w:proofErr w:type="gramStart"/>
      <w:r>
        <w:t>/  and</w:t>
      </w:r>
      <w:proofErr w:type="gramEnd"/>
      <w:r>
        <w:t xml:space="preserve"> exit if can't.</w:t>
      </w:r>
    </w:p>
    <w:p w:rsidR="00D55A73" w:rsidRDefault="00D55A73" w:rsidP="00D55A73">
      <w:r>
        <w:t xml:space="preserve">        </w:t>
      </w:r>
      <w:proofErr w:type="gramStart"/>
      <w:r>
        <w:t>char</w:t>
      </w:r>
      <w:proofErr w:type="gramEnd"/>
      <w:r>
        <w:t xml:space="preserve"> szDriveName [256];</w:t>
      </w:r>
    </w:p>
    <w:p w:rsidR="00D55A73" w:rsidRDefault="00D55A73" w:rsidP="00D55A73">
      <w:r>
        <w:t xml:space="preserve">        </w:t>
      </w:r>
      <w:proofErr w:type="gramStart"/>
      <w:r>
        <w:t>sprintf(</w:t>
      </w:r>
      <w:proofErr w:type="gramEnd"/>
      <w:r>
        <w:t xml:space="preserve"> szDriveName, "\\\\.\\PhysicalDrive%d", uDrive );</w:t>
      </w:r>
    </w:p>
    <w:p w:rsidR="00D55A73" w:rsidRDefault="00D55A73" w:rsidP="00D55A73"/>
    <w:p w:rsidR="00D55A73" w:rsidRDefault="00D55A73" w:rsidP="00D55A73">
      <w:r>
        <w:t xml:space="preserve">        /</w:t>
      </w:r>
      <w:proofErr w:type="gramStart"/>
      <w:r>
        <w:t>/  Windows</w:t>
      </w:r>
      <w:proofErr w:type="gramEnd"/>
      <w:r>
        <w:t xml:space="preserve"> NT, Windows 2000, must have admin rights</w:t>
      </w:r>
    </w:p>
    <w:p w:rsidR="00D55A73" w:rsidRDefault="00D55A73" w:rsidP="00D55A73">
      <w:r>
        <w:t xml:space="preserve">        </w:t>
      </w:r>
      <w:proofErr w:type="gramStart"/>
      <w:r>
        <w:t>hPhysicalDriveIOCTL</w:t>
      </w:r>
      <w:proofErr w:type="gramEnd"/>
      <w:r>
        <w:t xml:space="preserve"> = CreateFile( szDriveName,</w:t>
      </w:r>
    </w:p>
    <w:p w:rsidR="00D55A73" w:rsidRDefault="00D55A73" w:rsidP="00D55A73">
      <w:r>
        <w:t xml:space="preserve">            GENERIC_READ | GENERIC_WRITE, </w:t>
      </w:r>
    </w:p>
    <w:p w:rsidR="00D55A73" w:rsidRDefault="00D55A73" w:rsidP="00D55A73">
      <w:r>
        <w:t xml:space="preserve">            FILE_SHARE_READ | FILE_SHARE_WRITE, NULL,</w:t>
      </w:r>
    </w:p>
    <w:p w:rsidR="00D55A73" w:rsidRDefault="00D55A73" w:rsidP="00D55A73">
      <w:r>
        <w:t xml:space="preserve">            OPEN_EXISTING, 0, NULL);</w:t>
      </w:r>
    </w:p>
    <w:p w:rsidR="00D55A73" w:rsidRDefault="00D55A73" w:rsidP="00D55A73"/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hPhysicalDriveIOCTL != INVALID_HANDLE_VALUE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GETVERSIONOUTPARAMS VersionParams = </w:t>
      </w:r>
      <w:proofErr w:type="gramStart"/>
      <w:r>
        <w:t>{ 0</w:t>
      </w:r>
      <w:proofErr w:type="gramEnd"/>
      <w:r>
        <w:t xml:space="preserve"> };</w:t>
      </w:r>
    </w:p>
    <w:p w:rsidR="00D55A73" w:rsidRDefault="00D55A73" w:rsidP="00D55A73">
      <w:r>
        <w:t xml:space="preserve">            DWORD               cbBytesReturned = 0;</w:t>
      </w:r>
    </w:p>
    <w:p w:rsidR="00D55A73" w:rsidRDefault="00D55A73" w:rsidP="00D55A73"/>
    <w:p w:rsidR="00D55A73" w:rsidRDefault="00D55A73" w:rsidP="00D55A73">
      <w:r>
        <w:lastRenderedPageBreak/>
        <w:t xml:space="preserve">            // Get the version, etc of PhysicalDrive IOCTL</w:t>
      </w:r>
    </w:p>
    <w:p w:rsidR="00D55A73" w:rsidRDefault="00D55A73" w:rsidP="00D55A73">
      <w:r>
        <w:t xml:space="preserve">            </w:t>
      </w:r>
      <w:proofErr w:type="gramStart"/>
      <w:r>
        <w:t>if(</w:t>
      </w:r>
      <w:proofErr w:type="gramEnd"/>
      <w:r>
        <w:t xml:space="preserve"> DeviceIoControl( hPhysicalDriveIOCTL, DFP_GET_VERSION,</w:t>
      </w:r>
    </w:p>
    <w:p w:rsidR="00D55A73" w:rsidRDefault="00D55A73" w:rsidP="00D55A73">
      <w:r>
        <w:t xml:space="preserve">                NULL, </w:t>
      </w:r>
    </w:p>
    <w:p w:rsidR="00D55A73" w:rsidRDefault="00D55A73" w:rsidP="00D55A73">
      <w:r>
        <w:t xml:space="preserve">                0,</w:t>
      </w:r>
    </w:p>
    <w:p w:rsidR="00D55A73" w:rsidRDefault="00D55A73" w:rsidP="00D55A73">
      <w:r>
        <w:t xml:space="preserve">                &amp;VersionParams,</w:t>
      </w:r>
    </w:p>
    <w:p w:rsidR="00D55A73" w:rsidRDefault="00D55A73" w:rsidP="00D55A73">
      <w:r>
        <w:t xml:space="preserve">                </w:t>
      </w:r>
      <w:proofErr w:type="gramStart"/>
      <w:r>
        <w:t>sizeof(</w:t>
      </w:r>
      <w:proofErr w:type="gramEnd"/>
      <w:r>
        <w:t xml:space="preserve"> GETVERSIONOUTPARAMS ),</w:t>
      </w:r>
    </w:p>
    <w:p w:rsidR="00D55A73" w:rsidRDefault="00D55A73" w:rsidP="00D55A73">
      <w:r>
        <w:t xml:space="preserve">                &amp;cbBytesReturned, </w:t>
      </w:r>
      <w:proofErr w:type="gramStart"/>
      <w:r>
        <w:t>NULL )</w:t>
      </w:r>
      <w:proofErr w:type="gramEnd"/>
      <w:r>
        <w:t xml:space="preserve">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// If there is a IDE device at number "i" issue commands</w:t>
      </w:r>
    </w:p>
    <w:p w:rsidR="00D55A73" w:rsidRDefault="00D55A73" w:rsidP="00D55A73">
      <w:r>
        <w:t xml:space="preserve">                // to the device</w:t>
      </w:r>
    </w:p>
    <w:p w:rsidR="00D55A73" w:rsidRDefault="00D55A73" w:rsidP="00D55A73">
      <w:r>
        <w:t xml:space="preserve">                </w:t>
      </w:r>
      <w:proofErr w:type="gramStart"/>
      <w:r>
        <w:t>if(</w:t>
      </w:r>
      <w:proofErr w:type="gramEnd"/>
      <w:r>
        <w:t xml:space="preserve"> VersionParams.bIDEDeviceMap != 0 )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BYTE             bIDCmd = 0;   // IDE or ATAPI IDENTIFY cmd</w:t>
      </w:r>
    </w:p>
    <w:p w:rsidR="00D55A73" w:rsidRDefault="00D55A73" w:rsidP="00D55A73">
      <w:r>
        <w:t xml:space="preserve">                    </w:t>
      </w:r>
      <w:proofErr w:type="gramStart"/>
      <w:r>
        <w:t>SENDCMDINPARAMS  scip</w:t>
      </w:r>
      <w:proofErr w:type="gramEnd"/>
      <w:r>
        <w:t xml:space="preserve"> = { 0 };</w:t>
      </w:r>
    </w:p>
    <w:p w:rsidR="00D55A73" w:rsidRDefault="00D55A73" w:rsidP="00D55A73"/>
    <w:p w:rsidR="00D55A73" w:rsidRDefault="00D55A73" w:rsidP="00D55A73">
      <w:r>
        <w:t xml:space="preserve">                    // Now, get the ID sector for all IDE devices in the system.</w:t>
      </w:r>
    </w:p>
    <w:p w:rsidR="00D55A73" w:rsidRDefault="00D55A73" w:rsidP="00D55A73">
      <w:r>
        <w:t xml:space="preserve">                    // If the device is ATAPI use the IDE_ATAPI_IDENTIFY command,</w:t>
      </w:r>
    </w:p>
    <w:p w:rsidR="00D55A73" w:rsidRDefault="00D55A73" w:rsidP="00D55A73">
      <w:r>
        <w:t xml:space="preserve">                    // otherwise use the IDE_ATA_IDENTIFY command</w:t>
      </w:r>
    </w:p>
    <w:p w:rsidR="00D55A73" w:rsidRDefault="00D55A73" w:rsidP="00D55A73">
      <w:r>
        <w:t xml:space="preserve">                    </w:t>
      </w:r>
      <w:proofErr w:type="gramStart"/>
      <w:r>
        <w:t>bIDCmd</w:t>
      </w:r>
      <w:proofErr w:type="gramEnd"/>
      <w:r>
        <w:t xml:space="preserve"> = ( VersionParams.bIDEDeviceMap &gt;&gt; uDrive &amp; 0x10 ) ? IDE_ATAPI_</w:t>
      </w:r>
      <w:proofErr w:type="gramStart"/>
      <w:r>
        <w:t>IDENTIFY :</w:t>
      </w:r>
      <w:proofErr w:type="gramEnd"/>
      <w:r>
        <w:t xml:space="preserve"> IDE_ATA_IDENTIFY;</w:t>
      </w:r>
    </w:p>
    <w:p w:rsidR="00D55A73" w:rsidRDefault="00D55A73" w:rsidP="00D55A73">
      <w:r>
        <w:t xml:space="preserve">                    BYTE </w:t>
      </w:r>
      <w:proofErr w:type="gramStart"/>
      <w:r>
        <w:t>IdOutCmd[</w:t>
      </w:r>
      <w:proofErr w:type="gramEnd"/>
      <w:r>
        <w:t>sizeof( SENDCMDOUTPARAMS ) + IDENTIFY_BUFFER_SIZE - 1] = { 0 };</w:t>
      </w:r>
    </w:p>
    <w:p w:rsidR="00D55A73" w:rsidRDefault="00D55A73" w:rsidP="00D55A73"/>
    <w:p w:rsidR="00D55A73" w:rsidRDefault="00D55A73" w:rsidP="00D55A73">
      <w:r>
        <w:t xml:space="preserve">                    </w:t>
      </w:r>
      <w:proofErr w:type="gramStart"/>
      <w:r>
        <w:t>if(</w:t>
      </w:r>
      <w:proofErr w:type="gramEnd"/>
      <w:r>
        <w:t xml:space="preserve"> DoIdentify( hPhysicalDriveIOCTL, </w:t>
      </w:r>
    </w:p>
    <w:p w:rsidR="00D55A73" w:rsidRDefault="00D55A73" w:rsidP="00D55A73">
      <w:r>
        <w:t xml:space="preserve">                        &amp;scip, </w:t>
      </w:r>
    </w:p>
    <w:p w:rsidR="00D55A73" w:rsidRDefault="00D55A73" w:rsidP="00D55A73">
      <w:r>
        <w:t xml:space="preserve">                        </w:t>
      </w:r>
      <w:proofErr w:type="gramStart"/>
      <w:r>
        <w:t>( PSENDCMDOUTPARAMS</w:t>
      </w:r>
      <w:proofErr w:type="gramEnd"/>
      <w:r>
        <w:t xml:space="preserve"> )&amp;IdOutCmd, </w:t>
      </w:r>
    </w:p>
    <w:p w:rsidR="00D55A73" w:rsidRDefault="00D55A73" w:rsidP="00D55A73">
      <w:r>
        <w:t xml:space="preserve">                        </w:t>
      </w:r>
      <w:proofErr w:type="gramStart"/>
      <w:r>
        <w:t>( BYTE</w:t>
      </w:r>
      <w:proofErr w:type="gramEnd"/>
      <w:r>
        <w:t xml:space="preserve"> )bIDCmd,</w:t>
      </w:r>
    </w:p>
    <w:p w:rsidR="00D55A73" w:rsidRDefault="00D55A73" w:rsidP="00D55A73">
      <w:r>
        <w:t xml:space="preserve">                        </w:t>
      </w:r>
      <w:proofErr w:type="gramStart"/>
      <w:r>
        <w:t>( BYTE</w:t>
      </w:r>
      <w:proofErr w:type="gramEnd"/>
      <w:r>
        <w:t xml:space="preserve"> )uDrive,</w:t>
      </w:r>
    </w:p>
    <w:p w:rsidR="00D55A73" w:rsidRDefault="00D55A73" w:rsidP="00D55A73">
      <w:r>
        <w:t xml:space="preserve">                        &amp;</w:t>
      </w:r>
      <w:proofErr w:type="gramStart"/>
      <w:r>
        <w:t>cbBytesReturned )</w:t>
      </w:r>
      <w:proofErr w:type="gramEnd"/>
      <w:r>
        <w:t xml:space="preserve"> )</w:t>
      </w:r>
    </w:p>
    <w:p w:rsidR="00D55A73" w:rsidRDefault="00D55A73" w:rsidP="00D55A73">
      <w:r>
        <w:t xml:space="preserve">                    {</w:t>
      </w:r>
    </w:p>
    <w:p w:rsidR="00D55A73" w:rsidRDefault="00D55A73" w:rsidP="00D55A73">
      <w:r>
        <w:t xml:space="preserve">                        </w:t>
      </w:r>
      <w:proofErr w:type="gramStart"/>
      <w:r>
        <w:t>if(</w:t>
      </w:r>
      <w:proofErr w:type="gramEnd"/>
      <w:r>
        <w:t xml:space="preserve"> * puSerialLen + 20U &lt;= uMaxSerialLen )</w:t>
      </w:r>
    </w:p>
    <w:p w:rsidR="00D55A73" w:rsidRDefault="00D55A73" w:rsidP="00D55A73">
      <w:r>
        <w:t xml:space="preserve">                        {</w:t>
      </w:r>
    </w:p>
    <w:p w:rsidR="00D55A73" w:rsidRDefault="00D55A73" w:rsidP="00D55A73">
      <w:r>
        <w:rPr>
          <w:rFonts w:hint="eastAsia"/>
        </w:rPr>
        <w:t xml:space="preserve">                            CopyMemory( dwSerial + * puSerialLen, ( ( USHORT* )( ( ( PSENDCMDOUTPARAMS )IdOutCmd )-&gt;bBuffer ) ) + 10, 20 );  // </w:t>
      </w:r>
      <w:r>
        <w:rPr>
          <w:rFonts w:hint="eastAsia"/>
        </w:rPr>
        <w:t>序列号</w:t>
      </w:r>
    </w:p>
    <w:p w:rsidR="00D55A73" w:rsidRDefault="00D55A73" w:rsidP="00D55A73"/>
    <w:p w:rsidR="00D55A73" w:rsidRDefault="00D55A73" w:rsidP="00D55A73">
      <w:r>
        <w:t xml:space="preserve">                            // Cut off the trailing blanks</w:t>
      </w:r>
    </w:p>
    <w:p w:rsidR="00D55A73" w:rsidRDefault="00D55A73" w:rsidP="00D55A73">
      <w:r>
        <w:t xml:space="preserve">                            </w:t>
      </w:r>
      <w:proofErr w:type="gramStart"/>
      <w:r>
        <w:t>for(</w:t>
      </w:r>
      <w:proofErr w:type="gramEnd"/>
      <w:r>
        <w:t xml:space="preserve"> UINT i = 20; i != 0U &amp;&amp; ' ' == dwSerial[* puSerialLen + i - 1]; -- i )  {}</w:t>
      </w:r>
    </w:p>
    <w:p w:rsidR="00D55A73" w:rsidRDefault="00D55A73" w:rsidP="00D55A73">
      <w:r>
        <w:t xml:space="preserve">                            * </w:t>
      </w:r>
      <w:proofErr w:type="gramStart"/>
      <w:r>
        <w:t>puSerialLen</w:t>
      </w:r>
      <w:proofErr w:type="gramEnd"/>
      <w:r>
        <w:t xml:space="preserve"> += i;</w:t>
      </w:r>
    </w:p>
    <w:p w:rsidR="00D55A73" w:rsidRDefault="00D55A73" w:rsidP="00D55A73"/>
    <w:p w:rsidR="00D55A73" w:rsidRDefault="00D55A73" w:rsidP="00D55A73">
      <w:r>
        <w:rPr>
          <w:rFonts w:hint="eastAsia"/>
        </w:rPr>
        <w:t xml:space="preserve">                            CopyMemory( dwSerial + * puSerialLen, ( ( USHORT* )( ( ( PSENDCMDOUTPARAMS )IdOutCmd )-&gt;bBuffer ) ) + 27, 40 ); // </w:t>
      </w:r>
      <w:r>
        <w:rPr>
          <w:rFonts w:hint="eastAsia"/>
        </w:rPr>
        <w:t>型号</w:t>
      </w:r>
    </w:p>
    <w:p w:rsidR="00D55A73" w:rsidRDefault="00D55A73" w:rsidP="00D55A73"/>
    <w:p w:rsidR="00D55A73" w:rsidRDefault="00D55A73" w:rsidP="00D55A73">
      <w:r>
        <w:t xml:space="preserve">                            // Cut off the trailing blanks</w:t>
      </w:r>
    </w:p>
    <w:p w:rsidR="00D55A73" w:rsidRDefault="00D55A73" w:rsidP="00D55A73">
      <w:r>
        <w:lastRenderedPageBreak/>
        <w:t xml:space="preserve">                            </w:t>
      </w:r>
      <w:proofErr w:type="gramStart"/>
      <w:r>
        <w:t>for(</w:t>
      </w:r>
      <w:proofErr w:type="gramEnd"/>
      <w:r>
        <w:t xml:space="preserve"> i = 40; i != 0U &amp;&amp; ' ' == dwSerial[* puSerialLen + i - 1]; -- i )  {}</w:t>
      </w:r>
    </w:p>
    <w:p w:rsidR="00D55A73" w:rsidRDefault="00D55A73" w:rsidP="00D55A73">
      <w:r>
        <w:t xml:space="preserve">                            * </w:t>
      </w:r>
      <w:proofErr w:type="gramStart"/>
      <w:r>
        <w:t>puSerialLen</w:t>
      </w:r>
      <w:proofErr w:type="gramEnd"/>
      <w:r>
        <w:t xml:space="preserve"> += i;</w:t>
      </w:r>
    </w:p>
    <w:p w:rsidR="00D55A73" w:rsidRDefault="00D55A73" w:rsidP="00D55A73"/>
    <w:p w:rsidR="00D55A73" w:rsidRDefault="00D55A73" w:rsidP="00D55A73">
      <w:r>
        <w:t xml:space="preserve">                            </w:t>
      </w:r>
      <w:proofErr w:type="gramStart"/>
      <w:r>
        <w:t>bInfoLoaded</w:t>
      </w:r>
      <w:proofErr w:type="gramEnd"/>
      <w:r>
        <w:t xml:space="preserve"> = TRUE;</w:t>
      </w:r>
    </w:p>
    <w:p w:rsidR="00D55A73" w:rsidRDefault="00D55A73" w:rsidP="00D55A73">
      <w:r>
        <w:t xml:space="preserve">                        }</w:t>
      </w:r>
    </w:p>
    <w:p w:rsidR="00D55A73" w:rsidRDefault="00D55A73" w:rsidP="00D55A73">
      <w:r>
        <w:t xml:space="preserve">                        </w:t>
      </w:r>
      <w:proofErr w:type="gramStart"/>
      <w:r>
        <w:t>else</w:t>
      </w:r>
      <w:proofErr w:type="gramEnd"/>
    </w:p>
    <w:p w:rsidR="00D55A73" w:rsidRDefault="00D55A73" w:rsidP="00D55A73">
      <w:r>
        <w:t xml:space="preserve">                        {</w:t>
      </w:r>
    </w:p>
    <w:p w:rsidR="00D55A73" w:rsidRDefault="00D55A73" w:rsidP="00D55A73">
      <w:r>
        <w:t xml:space="preserve">                            :</w:t>
      </w:r>
      <w:proofErr w:type="gramStart"/>
      <w:r>
        <w:t>:CloseHandle</w:t>
      </w:r>
      <w:proofErr w:type="gramEnd"/>
      <w:r>
        <w:t>( hPhysicalDriveIOCTL );</w:t>
      </w:r>
    </w:p>
    <w:p w:rsidR="00D55A73" w:rsidRDefault="00D55A73" w:rsidP="00D55A73">
      <w:r>
        <w:t xml:space="preserve">                            </w:t>
      </w:r>
      <w:proofErr w:type="gramStart"/>
      <w:r>
        <w:t>return</w:t>
      </w:r>
      <w:proofErr w:type="gramEnd"/>
      <w:r>
        <w:t xml:space="preserve"> bInfoLoaded;</w:t>
      </w:r>
    </w:p>
    <w:p w:rsidR="00D55A73" w:rsidRDefault="00D55A73" w:rsidP="00D55A73">
      <w:r>
        <w:t xml:space="preserve">                        }</w:t>
      </w:r>
    </w:p>
    <w:p w:rsidR="00D55A73" w:rsidRDefault="00D55A73" w:rsidP="00D55A73">
      <w:r>
        <w:t xml:space="preserve">                    }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    </w:t>
      </w:r>
      <w:proofErr w:type="gramStart"/>
      <w:r>
        <w:t>CloseHandle(</w:t>
      </w:r>
      <w:proofErr w:type="gramEnd"/>
      <w:r>
        <w:t xml:space="preserve"> hPhysicalDriveIOCTL );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>
      <w:r>
        <w:t xml:space="preserve">    </w:t>
      </w:r>
      <w:proofErr w:type="gramStart"/>
      <w:r>
        <w:t>return</w:t>
      </w:r>
      <w:proofErr w:type="gramEnd"/>
      <w:r>
        <w:t xml:space="preserve"> bInfoLoaded;</w:t>
      </w:r>
    </w:p>
    <w:p w:rsidR="00D55A73" w:rsidRDefault="00D55A73" w:rsidP="00D55A73">
      <w:r>
        <w:t>}</w:t>
      </w:r>
    </w:p>
    <w:p w:rsidR="00D55A73" w:rsidRDefault="00D55A73" w:rsidP="00D55A73"/>
    <w:p w:rsidR="00D55A73" w:rsidRDefault="00D55A73" w:rsidP="00D55A73">
      <w:r>
        <w:t xml:space="preserve">UINT </w:t>
      </w:r>
      <w:proofErr w:type="gramStart"/>
      <w:r>
        <w:t>FindAwardBios(</w:t>
      </w:r>
      <w:proofErr w:type="gramEnd"/>
      <w:r>
        <w:t xml:space="preserve"> BYTE** ppBiosAddr )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BYTE* pBiosAddr = * ppBiosAddr + 0xEC71;</w:t>
      </w:r>
    </w:p>
    <w:p w:rsidR="00D55A73" w:rsidRDefault="00D55A73" w:rsidP="00D55A73"/>
    <w:p w:rsidR="00D55A73" w:rsidRDefault="00D55A73" w:rsidP="00D55A73">
      <w:r>
        <w:t xml:space="preserve">    BYTE </w:t>
      </w:r>
      <w:proofErr w:type="gramStart"/>
      <w:r>
        <w:t>szBiosData[</w:t>
      </w:r>
      <w:proofErr w:type="gramEnd"/>
      <w:r>
        <w:t>128];</w:t>
      </w:r>
    </w:p>
    <w:p w:rsidR="00D55A73" w:rsidRDefault="00D55A73" w:rsidP="00D55A73">
      <w:r>
        <w:t xml:space="preserve">    </w:t>
      </w:r>
      <w:proofErr w:type="gramStart"/>
      <w:r>
        <w:t>CopyMemory(</w:t>
      </w:r>
      <w:proofErr w:type="gramEnd"/>
      <w:r>
        <w:t xml:space="preserve"> szBiosData, pBiosAddr, 127 );</w:t>
      </w:r>
    </w:p>
    <w:p w:rsidR="00D55A73" w:rsidRDefault="00D55A73" w:rsidP="00D55A73">
      <w:r>
        <w:t xml:space="preserve">    </w:t>
      </w:r>
      <w:proofErr w:type="gramStart"/>
      <w:r>
        <w:t>szBiosData[</w:t>
      </w:r>
      <w:proofErr w:type="gramEnd"/>
      <w:r>
        <w:t>127] = 0;</w:t>
      </w:r>
    </w:p>
    <w:p w:rsidR="00D55A73" w:rsidRDefault="00D55A73" w:rsidP="00D55A73">
      <w:r>
        <w:t xml:space="preserve">    </w:t>
      </w:r>
    </w:p>
    <w:p w:rsidR="00D55A73" w:rsidRDefault="00D55A73" w:rsidP="00D55A73">
      <w:r>
        <w:t xml:space="preserve">    </w:t>
      </w:r>
      <w:proofErr w:type="gramStart"/>
      <w:r>
        <w:t>int</w:t>
      </w:r>
      <w:proofErr w:type="gramEnd"/>
      <w:r>
        <w:t xml:space="preserve"> iLen = lstrlen( ( char* )szBiosData );</w:t>
      </w:r>
    </w:p>
    <w:p w:rsidR="00D55A73" w:rsidRDefault="00D55A73" w:rsidP="00D55A73">
      <w:r>
        <w:t xml:space="preserve">    </w:t>
      </w:r>
      <w:proofErr w:type="gramStart"/>
      <w:r>
        <w:t>if(</w:t>
      </w:r>
      <w:proofErr w:type="gramEnd"/>
      <w:r>
        <w:t xml:space="preserve"> iLen &gt; 0 &amp;&amp; iLen &lt; 128 )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//AWard:         07/08/2002-i845G-ITE8712-JF69VD0CC-00 </w:t>
      </w:r>
    </w:p>
    <w:p w:rsidR="00D55A73" w:rsidRDefault="00D55A73" w:rsidP="00D55A73">
      <w:r>
        <w:t xml:space="preserve">        //Phoenix-Award: 03/12/2002-sis645-p4s333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szBiosData[2] == '/' &amp;&amp; szBiosData[5] == '/'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BYTE* p = szBiosData;</w:t>
      </w:r>
    </w:p>
    <w:p w:rsidR="00D55A73" w:rsidRDefault="00D55A73" w:rsidP="00D55A73">
      <w:r>
        <w:t xml:space="preserve">            </w:t>
      </w:r>
      <w:proofErr w:type="gramStart"/>
      <w:r>
        <w:t>while(</w:t>
      </w:r>
      <w:proofErr w:type="gramEnd"/>
      <w:r>
        <w:t xml:space="preserve"> * p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if(</w:t>
      </w:r>
      <w:proofErr w:type="gramEnd"/>
      <w:r>
        <w:t xml:space="preserve"> * p &lt; ' ' || * p &gt;= 127 )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    ++ </w:t>
      </w:r>
      <w:proofErr w:type="gramStart"/>
      <w:r>
        <w:t>p</w:t>
      </w:r>
      <w:proofErr w:type="gramEnd"/>
      <w:r>
        <w:t>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 * p == 0 )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* </w:t>
      </w:r>
      <w:proofErr w:type="gramStart"/>
      <w:r>
        <w:t>ppBiosAddr</w:t>
      </w:r>
      <w:proofErr w:type="gramEnd"/>
      <w:r>
        <w:t xml:space="preserve"> = pBiosAddr;</w:t>
      </w:r>
    </w:p>
    <w:p w:rsidR="00D55A73" w:rsidRDefault="00D55A73" w:rsidP="00D55A73">
      <w:r>
        <w:t xml:space="preserve">                </w:t>
      </w:r>
      <w:proofErr w:type="gramStart"/>
      <w:r>
        <w:t>return</w:t>
      </w:r>
      <w:proofErr w:type="gramEnd"/>
      <w:r>
        <w:t xml:space="preserve"> ( UINT )iLen;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5A73" w:rsidRDefault="00D55A73" w:rsidP="00D55A73">
      <w:r>
        <w:t>}</w:t>
      </w:r>
    </w:p>
    <w:p w:rsidR="00D55A73" w:rsidRDefault="00D55A73" w:rsidP="00D55A73"/>
    <w:p w:rsidR="00D55A73" w:rsidRDefault="00D55A73" w:rsidP="00D55A73">
      <w:r>
        <w:t xml:space="preserve">UINT </w:t>
      </w:r>
      <w:proofErr w:type="gramStart"/>
      <w:r>
        <w:t>FindAmiBios(</w:t>
      </w:r>
      <w:proofErr w:type="gramEnd"/>
      <w:r>
        <w:t xml:space="preserve"> BYTE** ppBiosAddr )</w:t>
      </w:r>
    </w:p>
    <w:p w:rsidR="00D55A73" w:rsidRDefault="00D55A73" w:rsidP="00D55A73">
      <w:r>
        <w:t>{</w:t>
      </w:r>
    </w:p>
    <w:p w:rsidR="00D55A73" w:rsidRDefault="00D55A73" w:rsidP="00D55A73">
      <w:r>
        <w:t xml:space="preserve">    BYTE* pBiosAddr = * ppBiosAddr + 0xF478;</w:t>
      </w:r>
    </w:p>
    <w:p w:rsidR="00D55A73" w:rsidRDefault="00D55A73" w:rsidP="00D55A73">
      <w:r>
        <w:t xml:space="preserve">    </w:t>
      </w:r>
    </w:p>
    <w:p w:rsidR="00D55A73" w:rsidRDefault="00D55A73" w:rsidP="00D55A73">
      <w:r>
        <w:t xml:space="preserve">    BYTE </w:t>
      </w:r>
      <w:proofErr w:type="gramStart"/>
      <w:r>
        <w:t>szBiosData[</w:t>
      </w:r>
      <w:proofErr w:type="gramEnd"/>
      <w:r>
        <w:t>128];</w:t>
      </w:r>
    </w:p>
    <w:p w:rsidR="00D55A73" w:rsidRDefault="00D55A73" w:rsidP="00D55A73">
      <w:r>
        <w:t xml:space="preserve">    </w:t>
      </w:r>
      <w:proofErr w:type="gramStart"/>
      <w:r>
        <w:t>CopyMemory(</w:t>
      </w:r>
      <w:proofErr w:type="gramEnd"/>
      <w:r>
        <w:t xml:space="preserve"> szBiosData, pBiosAddr, 127 );</w:t>
      </w:r>
    </w:p>
    <w:p w:rsidR="00D55A73" w:rsidRDefault="00D55A73" w:rsidP="00D55A73">
      <w:r>
        <w:t xml:space="preserve">    </w:t>
      </w:r>
      <w:proofErr w:type="gramStart"/>
      <w:r>
        <w:t>szBiosData[</w:t>
      </w:r>
      <w:proofErr w:type="gramEnd"/>
      <w:r>
        <w:t>127] = 0;</w:t>
      </w:r>
    </w:p>
    <w:p w:rsidR="00D55A73" w:rsidRDefault="00D55A73" w:rsidP="00D55A73">
      <w:r>
        <w:t xml:space="preserve">    </w:t>
      </w:r>
    </w:p>
    <w:p w:rsidR="00D55A73" w:rsidRDefault="00D55A73" w:rsidP="00D55A73">
      <w:r>
        <w:t xml:space="preserve">    </w:t>
      </w:r>
      <w:proofErr w:type="gramStart"/>
      <w:r>
        <w:t>int</w:t>
      </w:r>
      <w:proofErr w:type="gramEnd"/>
      <w:r>
        <w:t xml:space="preserve"> iLen = lstrlen( ( char* )szBiosData );</w:t>
      </w:r>
    </w:p>
    <w:p w:rsidR="00D55A73" w:rsidRDefault="00D55A73" w:rsidP="00D55A73">
      <w:r>
        <w:t xml:space="preserve">    </w:t>
      </w:r>
      <w:proofErr w:type="gramStart"/>
      <w:r>
        <w:t>if(</w:t>
      </w:r>
      <w:proofErr w:type="gramEnd"/>
      <w:r>
        <w:t xml:space="preserve"> iLen &gt; 0 &amp;&amp; iLen &lt; 128 )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// Example: "AMI: 51-2300-000000-00101111-030199-"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szBiosData[2] == '-' &amp;&amp; szBiosData[7] == '-'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BYTE* p = szBiosData;</w:t>
      </w:r>
    </w:p>
    <w:p w:rsidR="00D55A73" w:rsidRDefault="00D55A73" w:rsidP="00D55A73">
      <w:r>
        <w:t xml:space="preserve">            </w:t>
      </w:r>
      <w:proofErr w:type="gramStart"/>
      <w:r>
        <w:t>while(</w:t>
      </w:r>
      <w:proofErr w:type="gramEnd"/>
      <w:r>
        <w:t xml:space="preserve"> * p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</w:t>
      </w:r>
      <w:proofErr w:type="gramStart"/>
      <w:r>
        <w:t>if(</w:t>
      </w:r>
      <w:proofErr w:type="gramEnd"/>
      <w:r>
        <w:t xml:space="preserve"> * p &lt; ' ' || * p &gt;= 127 )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    ++ </w:t>
      </w:r>
      <w:proofErr w:type="gramStart"/>
      <w:r>
        <w:t>p</w:t>
      </w:r>
      <w:proofErr w:type="gramEnd"/>
      <w:r>
        <w:t>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    </w:t>
      </w:r>
      <w:proofErr w:type="gramStart"/>
      <w:r>
        <w:t>if(</w:t>
      </w:r>
      <w:proofErr w:type="gramEnd"/>
      <w:r>
        <w:t xml:space="preserve"> * p == 0 )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* </w:t>
      </w:r>
      <w:proofErr w:type="gramStart"/>
      <w:r>
        <w:t>ppBiosAddr</w:t>
      </w:r>
      <w:proofErr w:type="gramEnd"/>
      <w:r>
        <w:t xml:space="preserve"> = pBiosAddr;</w:t>
      </w:r>
    </w:p>
    <w:p w:rsidR="00D55A73" w:rsidRDefault="00D55A73" w:rsidP="00D55A73">
      <w:r>
        <w:t xml:space="preserve">                </w:t>
      </w:r>
      <w:proofErr w:type="gramStart"/>
      <w:r>
        <w:t>return</w:t>
      </w:r>
      <w:proofErr w:type="gramEnd"/>
      <w:r>
        <w:t xml:space="preserve"> ( UINT )iLen;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5A73" w:rsidRDefault="00D55A73" w:rsidP="00D55A73">
      <w:r>
        <w:t>}</w:t>
      </w:r>
    </w:p>
    <w:p w:rsidR="00D55A73" w:rsidRDefault="00D55A73" w:rsidP="00D55A73"/>
    <w:p w:rsidR="00D55A73" w:rsidRDefault="00D55A73" w:rsidP="00D55A73">
      <w:r>
        <w:t xml:space="preserve">UINT </w:t>
      </w:r>
      <w:proofErr w:type="gramStart"/>
      <w:r>
        <w:t>FindPhoenixBios(</w:t>
      </w:r>
      <w:proofErr w:type="gramEnd"/>
      <w:r>
        <w:t xml:space="preserve"> BYTE** ppBiosAddr )</w:t>
      </w:r>
    </w:p>
    <w:p w:rsidR="00D55A73" w:rsidRDefault="00D55A73" w:rsidP="00D55A73">
      <w:r>
        <w:lastRenderedPageBreak/>
        <w:t>{</w:t>
      </w:r>
    </w:p>
    <w:p w:rsidR="00D55A73" w:rsidRDefault="00D55A73" w:rsidP="00D55A73">
      <w:r>
        <w:t xml:space="preserve">    UINT </w:t>
      </w:r>
      <w:proofErr w:type="gramStart"/>
      <w:r>
        <w:t>uOffset[</w:t>
      </w:r>
      <w:proofErr w:type="gramEnd"/>
      <w:r>
        <w:t>3] = { 0x6577, 0x7196, 0x7550 };</w:t>
      </w:r>
    </w:p>
    <w:p w:rsidR="00D55A73" w:rsidRDefault="00D55A73" w:rsidP="00D55A73">
      <w:r>
        <w:t xml:space="preserve">    </w:t>
      </w:r>
      <w:proofErr w:type="gramStart"/>
      <w:r>
        <w:t>for(</w:t>
      </w:r>
      <w:proofErr w:type="gramEnd"/>
      <w:r>
        <w:t xml:space="preserve"> UINT i = 0; i &lt; 3; ++ i )</w:t>
      </w:r>
    </w:p>
    <w:p w:rsidR="00D55A73" w:rsidRDefault="00D55A73" w:rsidP="00D55A73">
      <w:r>
        <w:t xml:space="preserve">    {</w:t>
      </w:r>
    </w:p>
    <w:p w:rsidR="00D55A73" w:rsidRDefault="00D55A73" w:rsidP="00D55A73">
      <w:r>
        <w:t xml:space="preserve">        BYTE* pBiosAddr = * ppBiosAddr + uOffset[i];</w:t>
      </w:r>
    </w:p>
    <w:p w:rsidR="00D55A73" w:rsidRDefault="00D55A73" w:rsidP="00D55A73"/>
    <w:p w:rsidR="00D55A73" w:rsidRDefault="00D55A73" w:rsidP="00D55A73">
      <w:r>
        <w:t xml:space="preserve">        BYTE </w:t>
      </w:r>
      <w:proofErr w:type="gramStart"/>
      <w:r>
        <w:t>szBiosData[</w:t>
      </w:r>
      <w:proofErr w:type="gramEnd"/>
      <w:r>
        <w:t>128];</w:t>
      </w:r>
    </w:p>
    <w:p w:rsidR="00D55A73" w:rsidRDefault="00D55A73" w:rsidP="00D55A73">
      <w:r>
        <w:t xml:space="preserve">        </w:t>
      </w:r>
      <w:proofErr w:type="gramStart"/>
      <w:r>
        <w:t>CopyMemory(</w:t>
      </w:r>
      <w:proofErr w:type="gramEnd"/>
      <w:r>
        <w:t xml:space="preserve"> szBiosData, pBiosAddr, 127 );</w:t>
      </w:r>
    </w:p>
    <w:p w:rsidR="00D55A73" w:rsidRDefault="00D55A73" w:rsidP="00D55A73">
      <w:r>
        <w:t xml:space="preserve">        </w:t>
      </w:r>
      <w:proofErr w:type="gramStart"/>
      <w:r>
        <w:t>szBiosData[</w:t>
      </w:r>
      <w:proofErr w:type="gramEnd"/>
      <w:r>
        <w:t>127] = 0;</w:t>
      </w:r>
    </w:p>
    <w:p w:rsidR="00D55A73" w:rsidRDefault="00D55A73" w:rsidP="00D55A73"/>
    <w:p w:rsidR="00D55A73" w:rsidRDefault="00D55A73" w:rsidP="00D55A73">
      <w:r>
        <w:t xml:space="preserve">        </w:t>
      </w:r>
      <w:proofErr w:type="gramStart"/>
      <w:r>
        <w:t>int</w:t>
      </w:r>
      <w:proofErr w:type="gramEnd"/>
      <w:r>
        <w:t xml:space="preserve"> iLen = lstrlen( ( char* )szBiosData );</w:t>
      </w:r>
    </w:p>
    <w:p w:rsidR="00D55A73" w:rsidRDefault="00D55A73" w:rsidP="00D55A73">
      <w:r>
        <w:t xml:space="preserve">        </w:t>
      </w:r>
      <w:proofErr w:type="gramStart"/>
      <w:r>
        <w:t>if(</w:t>
      </w:r>
      <w:proofErr w:type="gramEnd"/>
      <w:r>
        <w:t xml:space="preserve"> iLen &gt; 0 &amp;&amp; iLen &lt; 128 )</w:t>
      </w:r>
    </w:p>
    <w:p w:rsidR="00D55A73" w:rsidRDefault="00D55A73" w:rsidP="00D55A73">
      <w:r>
        <w:t xml:space="preserve">        {</w:t>
      </w:r>
    </w:p>
    <w:p w:rsidR="00D55A73" w:rsidRDefault="00D55A73" w:rsidP="00D55A73">
      <w:r>
        <w:t xml:space="preserve">            // Example: Phoenix "NITELT0.86B.0044.P11.9910111055"</w:t>
      </w:r>
    </w:p>
    <w:p w:rsidR="00D55A73" w:rsidRDefault="00D55A73" w:rsidP="00D55A73">
      <w:r>
        <w:t xml:space="preserve">            </w:t>
      </w:r>
      <w:proofErr w:type="gramStart"/>
      <w:r>
        <w:t>if(</w:t>
      </w:r>
      <w:proofErr w:type="gramEnd"/>
      <w:r>
        <w:t xml:space="preserve"> szBiosData[7] == '.' &amp;&amp; </w:t>
      </w:r>
      <w:proofErr w:type="gramStart"/>
      <w:r>
        <w:t>szBiosData[</w:t>
      </w:r>
      <w:proofErr w:type="gramEnd"/>
      <w:r>
        <w:t>11] == '.' )</w:t>
      </w:r>
    </w:p>
    <w:p w:rsidR="00D55A73" w:rsidRDefault="00D55A73" w:rsidP="00D55A73">
      <w:r>
        <w:t xml:space="preserve">            {</w:t>
      </w:r>
    </w:p>
    <w:p w:rsidR="00D55A73" w:rsidRDefault="00D55A73" w:rsidP="00D55A73">
      <w:r>
        <w:t xml:space="preserve">                BYTE* p = szBiosData;</w:t>
      </w:r>
    </w:p>
    <w:p w:rsidR="00D55A73" w:rsidRDefault="00D55A73" w:rsidP="00D55A73">
      <w:r>
        <w:t xml:space="preserve">                </w:t>
      </w:r>
      <w:proofErr w:type="gramStart"/>
      <w:r>
        <w:t>while(</w:t>
      </w:r>
      <w:proofErr w:type="gramEnd"/>
      <w:r>
        <w:t xml:space="preserve"> * p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</w:t>
      </w:r>
      <w:proofErr w:type="gramStart"/>
      <w:r>
        <w:t>if(</w:t>
      </w:r>
      <w:proofErr w:type="gramEnd"/>
      <w:r>
        <w:t xml:space="preserve"> * p &lt; ' ' || * p &gt;= 127 )</w:t>
      </w:r>
    </w:p>
    <w:p w:rsidR="00D55A73" w:rsidRDefault="00D55A73" w:rsidP="00D55A73">
      <w:r>
        <w:t xml:space="preserve">                    {</w:t>
      </w:r>
    </w:p>
    <w:p w:rsidR="00D55A73" w:rsidRDefault="00D55A73" w:rsidP="00D55A7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55A73" w:rsidRDefault="00D55A73" w:rsidP="00D55A73">
      <w:r>
        <w:t xml:space="preserve">                    }</w:t>
      </w:r>
    </w:p>
    <w:p w:rsidR="00D55A73" w:rsidRDefault="00D55A73" w:rsidP="00D55A73">
      <w:r>
        <w:t xml:space="preserve">                    ++ </w:t>
      </w:r>
      <w:proofErr w:type="gramStart"/>
      <w:r>
        <w:t>p</w:t>
      </w:r>
      <w:proofErr w:type="gramEnd"/>
      <w:r>
        <w:t>;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    </w:t>
      </w:r>
      <w:proofErr w:type="gramStart"/>
      <w:r>
        <w:t>if(</w:t>
      </w:r>
      <w:proofErr w:type="gramEnd"/>
      <w:r>
        <w:t xml:space="preserve"> * p == 0 )</w:t>
      </w:r>
    </w:p>
    <w:p w:rsidR="00D55A73" w:rsidRDefault="00D55A73" w:rsidP="00D55A73">
      <w:r>
        <w:t xml:space="preserve">                {</w:t>
      </w:r>
    </w:p>
    <w:p w:rsidR="00D55A73" w:rsidRDefault="00D55A73" w:rsidP="00D55A73">
      <w:r>
        <w:t xml:space="preserve">                    * </w:t>
      </w:r>
      <w:proofErr w:type="gramStart"/>
      <w:r>
        <w:t>ppBiosAddr</w:t>
      </w:r>
      <w:proofErr w:type="gramEnd"/>
      <w:r>
        <w:t xml:space="preserve"> = pBiosAddr;</w:t>
      </w:r>
    </w:p>
    <w:p w:rsidR="00D55A73" w:rsidRDefault="00D55A73" w:rsidP="00D55A73">
      <w:r>
        <w:t xml:space="preserve">                    </w:t>
      </w:r>
      <w:proofErr w:type="gramStart"/>
      <w:r>
        <w:t>return</w:t>
      </w:r>
      <w:proofErr w:type="gramEnd"/>
      <w:r>
        <w:t xml:space="preserve"> ( UINT )iLen;</w:t>
      </w:r>
    </w:p>
    <w:p w:rsidR="00D55A73" w:rsidRDefault="00D55A73" w:rsidP="00D55A73">
      <w:r>
        <w:t xml:space="preserve">                }</w:t>
      </w:r>
    </w:p>
    <w:p w:rsidR="00D55A73" w:rsidRDefault="00D55A73" w:rsidP="00D55A73">
      <w:r>
        <w:t xml:space="preserve">            }</w:t>
      </w:r>
    </w:p>
    <w:p w:rsidR="00D55A73" w:rsidRDefault="00D55A73" w:rsidP="00D55A73">
      <w:r>
        <w:t xml:space="preserve">        }</w:t>
      </w:r>
    </w:p>
    <w:p w:rsidR="00D55A73" w:rsidRDefault="00D55A73" w:rsidP="00D55A73">
      <w:r>
        <w:t xml:space="preserve">    }</w:t>
      </w:r>
    </w:p>
    <w:p w:rsidR="00D55A73" w:rsidRDefault="00D55A73" w:rsidP="00D55A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5A73" w:rsidRDefault="00D55A73" w:rsidP="00D55A73">
      <w:r>
        <w:t>}</w:t>
      </w:r>
    </w:p>
    <w:p w:rsidR="00D55A73" w:rsidRDefault="00D55A73" w:rsidP="00D55A73"/>
    <w:p w:rsidR="00D55A73" w:rsidRDefault="00D55A73" w:rsidP="00D55A73"/>
    <w:p w:rsidR="0073219C" w:rsidRDefault="00D55A73" w:rsidP="00D55A73">
      <w:r>
        <w:rPr>
          <w:rFonts w:hint="eastAsia"/>
        </w:rPr>
        <w:t>本文来自</w:t>
      </w:r>
      <w:r>
        <w:rPr>
          <w:rFonts w:hint="eastAsia"/>
        </w:rPr>
        <w:t>CSDN</w:t>
      </w:r>
      <w:r>
        <w:rPr>
          <w:rFonts w:hint="eastAsia"/>
        </w:rPr>
        <w:t>博客，转载请标明出处：</w:t>
      </w:r>
      <w:r>
        <w:rPr>
          <w:rFonts w:hint="eastAsia"/>
        </w:rPr>
        <w:t>http://blog.csdn.net/skyremember/archive/2008/09/22/2959069.aspx</w:t>
      </w:r>
    </w:p>
    <w:sectPr w:rsidR="0073219C" w:rsidSect="009F4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83C13"/>
    <w:multiLevelType w:val="multilevel"/>
    <w:tmpl w:val="053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035A"/>
    <w:rsid w:val="0014035A"/>
    <w:rsid w:val="0073219C"/>
    <w:rsid w:val="007A72B2"/>
    <w:rsid w:val="00967DA3"/>
    <w:rsid w:val="009F4D63"/>
    <w:rsid w:val="00B201D4"/>
    <w:rsid w:val="00D55A73"/>
    <w:rsid w:val="00E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03540-1D0F-4DF6-8059-F5C91BAE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3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35A"/>
    <w:rPr>
      <w:sz w:val="18"/>
      <w:szCs w:val="18"/>
    </w:rPr>
  </w:style>
  <w:style w:type="paragraph" w:styleId="a4">
    <w:name w:val="Normal (Web)"/>
    <w:basedOn w:val="a"/>
    <w:uiPriority w:val="99"/>
    <w:unhideWhenUsed/>
    <w:rsid w:val="00732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3219C"/>
    <w:rPr>
      <w:strike w:val="0"/>
      <w:dstrike w:val="0"/>
      <w:color w:val="333333"/>
      <w:u w:val="none"/>
      <w:effect w:val="none"/>
    </w:rPr>
  </w:style>
  <w:style w:type="character" w:styleId="a6">
    <w:name w:val="Emphasis"/>
    <w:basedOn w:val="a0"/>
    <w:uiPriority w:val="20"/>
    <w:qFormat/>
    <w:rsid w:val="0073219C"/>
    <w:rPr>
      <w:i w:val="0"/>
      <w:iCs w:val="0"/>
    </w:rPr>
  </w:style>
  <w:style w:type="character" w:styleId="a7">
    <w:name w:val="Strong"/>
    <w:basedOn w:val="a0"/>
    <w:uiPriority w:val="22"/>
    <w:qFormat/>
    <w:rsid w:val="0073219C"/>
    <w:rPr>
      <w:b/>
      <w:bCs/>
    </w:rPr>
  </w:style>
  <w:style w:type="paragraph" w:customStyle="1" w:styleId="xg11">
    <w:name w:val="xg11"/>
    <w:basedOn w:val="a"/>
    <w:rsid w:val="0073219C"/>
    <w:pPr>
      <w:widowControl/>
      <w:spacing w:before="75" w:after="75"/>
      <w:ind w:left="300" w:righ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pipe5">
    <w:name w:val="pipe5"/>
    <w:basedOn w:val="a0"/>
    <w:rsid w:val="0073219C"/>
    <w:rPr>
      <w:color w:va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61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429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9595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330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8015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2896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1705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8696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7930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2197">
                  <w:marLeft w:val="7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66375">
                  <w:marLeft w:val="7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8438">
                  <w:marLeft w:val="7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3828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60900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0435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3468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4912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2725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3916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7083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3295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715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5060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2679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0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0" w:color="CDCDC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7125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8" w:color="CDCDCD"/>
                        <w:right w:val="none" w:sz="0" w:space="0" w:color="auto"/>
                      </w:divBdr>
                      <w:divsChild>
                        <w:div w:id="6468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7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6" w:space="0" w:color="DDDDDD"/>
                        <w:bottom w:val="single" w:sz="6" w:space="4" w:color="DDDDDD"/>
                        <w:right w:val="single" w:sz="6" w:space="0" w:color="DDDDDD"/>
                      </w:divBdr>
                      <w:divsChild>
                        <w:div w:id="1268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220">
                          <w:marLeft w:val="225"/>
                          <w:marRight w:val="22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05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8" w:color="CDCDCD"/>
                        <w:right w:val="none" w:sz="0" w:space="0" w:color="auto"/>
                      </w:divBdr>
                      <w:divsChild>
                        <w:div w:id="20253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35495">
                          <w:marLeft w:val="0"/>
                          <w:marRight w:val="19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hyperlink" Target="javascript:;" TargetMode="External"/><Relationship Id="rId26" Type="http://schemas.openxmlformats.org/officeDocument/2006/relationships/hyperlink" Target="http://www.vihome.com.cn/" TargetMode="External"/><Relationship Id="rId39" Type="http://schemas.openxmlformats.org/officeDocument/2006/relationships/image" Target="media/image19.gif"/><Relationship Id="rId21" Type="http://schemas.openxmlformats.org/officeDocument/2006/relationships/hyperlink" Target="http://www.vihome.com.cn/bbs/home.php?mod=spacecp&amp;ac=pm&amp;op=showmsg&amp;handlekey=showmsg_1&amp;touid=1&amp;pmid=0&amp;daterange=2&amp;pid=169" TargetMode="External"/><Relationship Id="rId34" Type="http://schemas.openxmlformats.org/officeDocument/2006/relationships/image" Target="media/image15.gif"/><Relationship Id="rId42" Type="http://schemas.openxmlformats.org/officeDocument/2006/relationships/hyperlink" Target="http://www.vihome.com.cn/bbs/forum.php?mod=viewthread&amp;tid=3212&amp;page=1&amp;authorid=1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www.vihome.com.cn/bbs/forum.php?mod=post&amp;action=reply&amp;fid=165&amp;tid=3212&amp;repquote=168&amp;extra=&amp;page=1" TargetMode="External"/><Relationship Id="rId29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pa.qq.com/msgrd?V=1&amp;Uin=1005452066&amp;Site=&#27979;&#37327;&#19982;&#27979;&#35797;&#25216;&#26415;&amp;Menu=yes" TargetMode="External"/><Relationship Id="rId32" Type="http://schemas.openxmlformats.org/officeDocument/2006/relationships/image" Target="media/image13.gif"/><Relationship Id="rId37" Type="http://schemas.openxmlformats.org/officeDocument/2006/relationships/image" Target="media/image17.gif"/><Relationship Id="rId40" Type="http://schemas.openxmlformats.org/officeDocument/2006/relationships/hyperlink" Target="http://www.vihome.com.cn/bbs/forum.php?mod=redirect&amp;goto=findpost&amp;ptid=3212&amp;pid=169&amp;fromuid=92632" TargetMode="External"/><Relationship Id="rId45" Type="http://schemas.openxmlformats.org/officeDocument/2006/relationships/hyperlink" Target="http://www.vihome.com.cn/bbs/attachments/bbsxp/2006-12/20061226185432.zi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vihome.com.cn/bbs/forum.php?mod=post&amp;action=reply&amp;fid=165&amp;tid=3212&amp;reppost=168&amp;extra=&amp;page=1" TargetMode="External"/><Relationship Id="rId23" Type="http://schemas.openxmlformats.org/officeDocument/2006/relationships/hyperlink" Target="http://www.vihome.com.cn/bbs/home.php?mod=space&amp;uid=1" TargetMode="External"/><Relationship Id="rId28" Type="http://schemas.openxmlformats.org/officeDocument/2006/relationships/hyperlink" Target="http://www.vihome.com.cn/bbs/home.php?mod=space&amp;uid=1&amp;do=profile" TargetMode="External"/><Relationship Id="rId36" Type="http://schemas.openxmlformats.org/officeDocument/2006/relationships/image" Target="media/image16.gif"/><Relationship Id="rId10" Type="http://schemas.openxmlformats.org/officeDocument/2006/relationships/image" Target="media/image6.jpeg"/><Relationship Id="rId19" Type="http://schemas.openxmlformats.org/officeDocument/2006/relationships/hyperlink" Target="javascript:;" TargetMode="External"/><Relationship Id="rId31" Type="http://schemas.openxmlformats.org/officeDocument/2006/relationships/hyperlink" Target="http://www.vihome.com.cn/bbs/home.php?mod=spacecp&amp;ac=usergroup&amp;gid=1" TargetMode="External"/><Relationship Id="rId44" Type="http://schemas.openxmlformats.org/officeDocument/2006/relationships/image" Target="media/image21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vihome.com.cn/bbs/forum.php?mod=misc&amp;action=comment&amp;tid=3212&amp;pid=168&amp;extra=&amp;page=1" TargetMode="External"/><Relationship Id="rId22" Type="http://schemas.openxmlformats.org/officeDocument/2006/relationships/hyperlink" Target="http://www.vihome.com.cn/bbs/home.php?mod=spacecp&amp;ac=friend&amp;op=add&amp;uid=1&amp;handlekey=addfriendhk_1" TargetMode="External"/><Relationship Id="rId27" Type="http://schemas.openxmlformats.org/officeDocument/2006/relationships/image" Target="media/image10.gif"/><Relationship Id="rId30" Type="http://schemas.openxmlformats.org/officeDocument/2006/relationships/image" Target="media/image12.gif"/><Relationship Id="rId35" Type="http://schemas.openxmlformats.org/officeDocument/2006/relationships/hyperlink" Target="http://www.vihome.com.cn/bbs/home.php?mod=space&amp;uid=1&amp;do=thread&amp;type=reply&amp;view=me&amp;from=space" TargetMode="External"/><Relationship Id="rId43" Type="http://schemas.openxmlformats.org/officeDocument/2006/relationships/hyperlink" Target="http://www.360mcu.com/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://www.vihome.com.cn/bbs/attachments/bbsxp/2006-12/20061226185128.rar" TargetMode="External"/><Relationship Id="rId17" Type="http://schemas.openxmlformats.org/officeDocument/2006/relationships/hyperlink" Target="javascript:;" TargetMode="External"/><Relationship Id="rId25" Type="http://schemas.openxmlformats.org/officeDocument/2006/relationships/image" Target="media/image9.gif"/><Relationship Id="rId33" Type="http://schemas.openxmlformats.org/officeDocument/2006/relationships/image" Target="media/image14.gif"/><Relationship Id="rId38" Type="http://schemas.openxmlformats.org/officeDocument/2006/relationships/image" Target="media/image18.gif"/><Relationship Id="rId46" Type="http://schemas.openxmlformats.org/officeDocument/2006/relationships/fontTable" Target="fontTable.xml"/><Relationship Id="rId20" Type="http://schemas.openxmlformats.org/officeDocument/2006/relationships/hyperlink" Target="http://www.vihome.com.cn/bbs/home.php?mod=space&amp;uid=1" TargetMode="External"/><Relationship Id="rId41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29</Pages>
  <Words>4585</Words>
  <Characters>26141</Characters>
  <Application>Microsoft Office Word</Application>
  <DocSecurity>0</DocSecurity>
  <Lines>217</Lines>
  <Paragraphs>61</Paragraphs>
  <ScaleCrop>false</ScaleCrop>
  <Company>Microsoft China</Company>
  <LinksUpToDate>false</LinksUpToDate>
  <CharactersWithSpaces>30665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王进</dc:creator>
  <cp:keywords/>
  <dc:description/>
  <cp:lastModifiedBy>无量之网</cp:lastModifiedBy>
  <cp:revision>4</cp:revision>
  <dcterms:created xsi:type="dcterms:W3CDTF">2011-05-07T05:02:00Z</dcterms:created>
  <dcterms:modified xsi:type="dcterms:W3CDTF">2016-06-12T02:56:00Z</dcterms:modified>
</cp:coreProperties>
</file>